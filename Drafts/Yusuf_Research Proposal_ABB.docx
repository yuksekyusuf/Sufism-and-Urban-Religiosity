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85DF" w14:textId="4EF25378" w:rsidR="00EC7626" w:rsidRPr="002B0A3E" w:rsidRDefault="00C03DB9" w:rsidP="003C4FC1">
      <w:pPr>
        <w:spacing w:line="276" w:lineRule="auto"/>
        <w:rPr>
          <w:rFonts w:ascii="Times New Roman" w:hAnsi="Times New Roman" w:cs="Times New Roman"/>
        </w:rPr>
        <w:pPrChange w:id="0" w:author="Microsoft Office User" w:date="2024-05-14T10:10:00Z">
          <w:pPr/>
        </w:pPrChange>
      </w:pPr>
      <w:r w:rsidRPr="002B0A3E">
        <w:rPr>
          <w:rFonts w:ascii="Times New Roman" w:hAnsi="Times New Roman" w:cs="Times New Roman"/>
        </w:rPr>
        <w:t xml:space="preserve">Ahmet Yusuf </w:t>
      </w:r>
      <w:proofErr w:type="spellStart"/>
      <w:r w:rsidRPr="002B0A3E">
        <w:rPr>
          <w:rFonts w:ascii="Times New Roman" w:hAnsi="Times New Roman" w:cs="Times New Roman"/>
        </w:rPr>
        <w:t>Yuksek</w:t>
      </w:r>
      <w:proofErr w:type="spellEnd"/>
    </w:p>
    <w:p w14:paraId="5C953C2C" w14:textId="60C83E01" w:rsidR="00C03DB9" w:rsidRPr="002B0A3E" w:rsidRDefault="00C03DB9" w:rsidP="003C4FC1">
      <w:pPr>
        <w:spacing w:line="276" w:lineRule="auto"/>
        <w:rPr>
          <w:rFonts w:ascii="Times New Roman" w:hAnsi="Times New Roman" w:cs="Times New Roman"/>
        </w:rPr>
        <w:pPrChange w:id="1" w:author="Microsoft Office User" w:date="2024-05-14T10:10:00Z">
          <w:pPr/>
        </w:pPrChange>
      </w:pPr>
      <w:r w:rsidRPr="002B0A3E">
        <w:rPr>
          <w:rFonts w:ascii="Times New Roman" w:hAnsi="Times New Roman" w:cs="Times New Roman"/>
        </w:rPr>
        <w:t>Research Proposal</w:t>
      </w:r>
    </w:p>
    <w:p w14:paraId="13E3BFDF" w14:textId="1EE6E385" w:rsidR="00C03DB9" w:rsidRPr="002B0A3E" w:rsidRDefault="00C03DB9" w:rsidP="003C4FC1">
      <w:pPr>
        <w:spacing w:line="276" w:lineRule="auto"/>
        <w:rPr>
          <w:rFonts w:ascii="Times New Roman" w:hAnsi="Times New Roman" w:cs="Times New Roman"/>
        </w:rPr>
        <w:pPrChange w:id="2" w:author="Microsoft Office User" w:date="2024-05-14T10:10:00Z">
          <w:pPr/>
        </w:pPrChange>
      </w:pPr>
      <w:r w:rsidRPr="002B0A3E">
        <w:rPr>
          <w:rFonts w:ascii="Times New Roman" w:hAnsi="Times New Roman" w:cs="Times New Roman"/>
        </w:rPr>
        <w:t>May 13, 2024</w:t>
      </w:r>
    </w:p>
    <w:p w14:paraId="0AD5E7E9" w14:textId="77777777" w:rsidR="00A457DE" w:rsidRPr="002B0A3E" w:rsidRDefault="00A457DE" w:rsidP="003C4FC1">
      <w:pPr>
        <w:spacing w:line="276" w:lineRule="auto"/>
        <w:rPr>
          <w:rFonts w:ascii="Times New Roman" w:hAnsi="Times New Roman" w:cs="Times New Roman"/>
          <w:b/>
          <w:bCs/>
        </w:rPr>
        <w:pPrChange w:id="3" w:author="Microsoft Office User" w:date="2024-05-14T10:10:00Z">
          <w:pPr/>
        </w:pPrChange>
      </w:pPr>
    </w:p>
    <w:p w14:paraId="40D532C6" w14:textId="1F07D728" w:rsidR="0072023B" w:rsidRPr="002B0A3E" w:rsidRDefault="00C03DB9" w:rsidP="003C4FC1">
      <w:pPr>
        <w:spacing w:line="276" w:lineRule="auto"/>
        <w:rPr>
          <w:rFonts w:ascii="Times New Roman" w:hAnsi="Times New Roman" w:cs="Times New Roman"/>
          <w:b/>
          <w:bCs/>
        </w:rPr>
        <w:pPrChange w:id="4" w:author="Microsoft Office User" w:date="2024-05-14T10:10:00Z">
          <w:pPr/>
        </w:pPrChange>
      </w:pPr>
      <w:r w:rsidRPr="002B0A3E">
        <w:rPr>
          <w:rFonts w:ascii="Times New Roman" w:hAnsi="Times New Roman" w:cs="Times New Roman"/>
          <w:b/>
          <w:bCs/>
        </w:rPr>
        <w:t xml:space="preserve">Tentative Title: </w:t>
      </w:r>
    </w:p>
    <w:p w14:paraId="7A0AF93E" w14:textId="60B7ADDB" w:rsidR="0072023B" w:rsidRPr="002B0A3E" w:rsidRDefault="0069670F" w:rsidP="003C4FC1">
      <w:pPr>
        <w:spacing w:after="160" w:line="276" w:lineRule="auto"/>
        <w:rPr>
          <w:rFonts w:ascii="Times New Roman" w:hAnsi="Times New Roman" w:cs="Times New Roman"/>
          <w:b/>
          <w:bCs/>
          <w:color w:val="222222"/>
          <w:shd w:val="clear" w:color="auto" w:fill="FFFFFF"/>
        </w:rPr>
        <w:pPrChange w:id="5" w:author="Microsoft Office User" w:date="2024-05-14T10:10:00Z">
          <w:pPr>
            <w:spacing w:after="160"/>
          </w:pPr>
        </w:pPrChange>
      </w:pPr>
      <w:ins w:id="6" w:author="Microsoft Office User" w:date="2024-05-14T09:55:00Z">
        <w:r>
          <w:rPr>
            <w:rFonts w:ascii="Times New Roman" w:hAnsi="Times New Roman" w:cs="Times New Roman"/>
            <w:b/>
            <w:bCs/>
            <w:color w:val="222222"/>
            <w:shd w:val="clear" w:color="auto" w:fill="FFFFFF"/>
          </w:rPr>
          <w:t xml:space="preserve">Judging </w:t>
        </w:r>
      </w:ins>
      <w:r w:rsidR="00C03DB9" w:rsidRPr="002B0A3E">
        <w:rPr>
          <w:rFonts w:ascii="Times New Roman" w:hAnsi="Times New Roman" w:cs="Times New Roman"/>
          <w:b/>
          <w:bCs/>
          <w:color w:val="222222"/>
          <w:shd w:val="clear" w:color="auto" w:fill="FFFFFF"/>
        </w:rPr>
        <w:t>Sufi</w:t>
      </w:r>
      <w:ins w:id="7" w:author="Microsoft Office User" w:date="2024-05-14T09:53:00Z">
        <w:r>
          <w:rPr>
            <w:rFonts w:ascii="Times New Roman" w:hAnsi="Times New Roman" w:cs="Times New Roman"/>
            <w:b/>
            <w:bCs/>
            <w:color w:val="222222"/>
            <w:shd w:val="clear" w:color="auto" w:fill="FFFFFF"/>
          </w:rPr>
          <w:t>s</w:t>
        </w:r>
      </w:ins>
      <w:del w:id="8" w:author="Microsoft Office User" w:date="2024-05-14T09:53:00Z">
        <w:r w:rsidR="00C03DB9" w:rsidRPr="002B0A3E" w:rsidDel="0069670F">
          <w:rPr>
            <w:rFonts w:ascii="Times New Roman" w:hAnsi="Times New Roman" w:cs="Times New Roman"/>
            <w:b/>
            <w:bCs/>
            <w:color w:val="222222"/>
            <w:shd w:val="clear" w:color="auto" w:fill="FFFFFF"/>
          </w:rPr>
          <w:delText>sm in the City's Courts</w:delText>
        </w:r>
      </w:del>
      <w:r w:rsidR="00C03DB9" w:rsidRPr="002B0A3E">
        <w:rPr>
          <w:rFonts w:ascii="Times New Roman" w:hAnsi="Times New Roman" w:cs="Times New Roman"/>
          <w:b/>
          <w:bCs/>
          <w:color w:val="222222"/>
          <w:shd w:val="clear" w:color="auto" w:fill="FFFFFF"/>
        </w:rPr>
        <w:t xml:space="preserve">: An AI-Assisted </w:t>
      </w:r>
      <w:del w:id="9" w:author="Microsoft Office User" w:date="2024-05-14T09:55:00Z">
        <w:r w:rsidR="00C03DB9" w:rsidRPr="002B0A3E" w:rsidDel="0069670F">
          <w:rPr>
            <w:rFonts w:ascii="Times New Roman" w:hAnsi="Times New Roman" w:cs="Times New Roman"/>
            <w:b/>
            <w:bCs/>
            <w:color w:val="222222"/>
            <w:shd w:val="clear" w:color="auto" w:fill="FFFFFF"/>
          </w:rPr>
          <w:delText xml:space="preserve">Study </w:delText>
        </w:r>
      </w:del>
      <w:ins w:id="10" w:author="Microsoft Office User" w:date="2024-05-14T09:55:00Z">
        <w:r>
          <w:rPr>
            <w:rFonts w:ascii="Times New Roman" w:hAnsi="Times New Roman" w:cs="Times New Roman"/>
            <w:b/>
            <w:bCs/>
            <w:color w:val="222222"/>
            <w:shd w:val="clear" w:color="auto" w:fill="FFFFFF"/>
          </w:rPr>
          <w:t>Examination</w:t>
        </w:r>
        <w:r w:rsidRPr="002B0A3E">
          <w:rPr>
            <w:rFonts w:ascii="Times New Roman" w:hAnsi="Times New Roman" w:cs="Times New Roman"/>
            <w:b/>
            <w:bCs/>
            <w:color w:val="222222"/>
            <w:shd w:val="clear" w:color="auto" w:fill="FFFFFF"/>
          </w:rPr>
          <w:t xml:space="preserve"> </w:t>
        </w:r>
      </w:ins>
      <w:del w:id="11" w:author="Microsoft Office User" w:date="2024-05-14T09:52:00Z">
        <w:r w:rsidR="00C03DB9" w:rsidRPr="002B0A3E" w:rsidDel="0069670F">
          <w:rPr>
            <w:rFonts w:ascii="Times New Roman" w:hAnsi="Times New Roman" w:cs="Times New Roman"/>
            <w:b/>
            <w:bCs/>
            <w:color w:val="222222"/>
            <w:shd w:val="clear" w:color="auto" w:fill="FFFFFF"/>
          </w:rPr>
          <w:delText xml:space="preserve">in </w:delText>
        </w:r>
      </w:del>
      <w:ins w:id="12" w:author="Microsoft Office User" w:date="2024-05-14T09:52:00Z">
        <w:r>
          <w:rPr>
            <w:rFonts w:ascii="Times New Roman" w:hAnsi="Times New Roman" w:cs="Times New Roman"/>
            <w:b/>
            <w:bCs/>
            <w:color w:val="222222"/>
            <w:shd w:val="clear" w:color="auto" w:fill="FFFFFF"/>
          </w:rPr>
          <w:t>of</w:t>
        </w:r>
        <w:r w:rsidRPr="002B0A3E">
          <w:rPr>
            <w:rFonts w:ascii="Times New Roman" w:hAnsi="Times New Roman" w:cs="Times New Roman"/>
            <w:b/>
            <w:bCs/>
            <w:color w:val="222222"/>
            <w:shd w:val="clear" w:color="auto" w:fill="FFFFFF"/>
          </w:rPr>
          <w:t xml:space="preserve"> </w:t>
        </w:r>
      </w:ins>
      <w:ins w:id="13" w:author="Microsoft Office User" w:date="2024-05-14T09:56:00Z">
        <w:r>
          <w:rPr>
            <w:rFonts w:ascii="Times New Roman" w:hAnsi="Times New Roman" w:cs="Times New Roman"/>
            <w:b/>
            <w:bCs/>
            <w:color w:val="222222"/>
            <w:shd w:val="clear" w:color="auto" w:fill="FFFFFF"/>
          </w:rPr>
          <w:t>Sufi Encounters in the</w:t>
        </w:r>
      </w:ins>
      <w:ins w:id="14" w:author="Microsoft Office User" w:date="2024-05-14T09:53:00Z">
        <w:r>
          <w:rPr>
            <w:rFonts w:ascii="Times New Roman" w:hAnsi="Times New Roman" w:cs="Times New Roman"/>
            <w:b/>
            <w:bCs/>
            <w:color w:val="222222"/>
            <w:shd w:val="clear" w:color="auto" w:fill="FFFFFF"/>
          </w:rPr>
          <w:t xml:space="preserve"> </w:t>
        </w:r>
      </w:ins>
      <w:r w:rsidR="00C03DB9" w:rsidRPr="002B0A3E">
        <w:rPr>
          <w:rFonts w:ascii="Times New Roman" w:hAnsi="Times New Roman" w:cs="Times New Roman"/>
          <w:b/>
          <w:bCs/>
          <w:color w:val="222222"/>
          <w:shd w:val="clear" w:color="auto" w:fill="FFFFFF"/>
        </w:rPr>
        <w:t>Early Modern Istanbul</w:t>
      </w:r>
      <w:ins w:id="15" w:author="Microsoft Office User" w:date="2024-05-14T09:53:00Z">
        <w:r>
          <w:rPr>
            <w:rFonts w:ascii="Times New Roman" w:hAnsi="Times New Roman" w:cs="Times New Roman"/>
            <w:b/>
            <w:bCs/>
            <w:color w:val="222222"/>
            <w:shd w:val="clear" w:color="auto" w:fill="FFFFFF"/>
          </w:rPr>
          <w:t xml:space="preserve"> Court</w:t>
        </w:r>
      </w:ins>
      <w:ins w:id="16" w:author="Microsoft Office User" w:date="2024-05-14T09:56:00Z">
        <w:r>
          <w:rPr>
            <w:rFonts w:ascii="Times New Roman" w:hAnsi="Times New Roman" w:cs="Times New Roman"/>
            <w:b/>
            <w:bCs/>
            <w:color w:val="222222"/>
            <w:shd w:val="clear" w:color="auto" w:fill="FFFFFF"/>
          </w:rPr>
          <w:t>s</w:t>
        </w:r>
      </w:ins>
    </w:p>
    <w:p w14:paraId="18522BE2" w14:textId="3DBAD589" w:rsidR="007B4979" w:rsidRPr="002B0A3E" w:rsidDel="0069670F" w:rsidRDefault="00C03DB9" w:rsidP="003C4FC1">
      <w:pPr>
        <w:spacing w:line="276" w:lineRule="auto"/>
        <w:rPr>
          <w:del w:id="17" w:author="Microsoft Office User" w:date="2024-05-14T09:59:00Z"/>
          <w:rFonts w:ascii="Times New Roman" w:hAnsi="Times New Roman" w:cs="Times New Roman"/>
          <w:b/>
          <w:bCs/>
          <w:color w:val="222222"/>
          <w:shd w:val="clear" w:color="auto" w:fill="FFFFFF"/>
        </w:rPr>
        <w:pPrChange w:id="18" w:author="Microsoft Office User" w:date="2024-05-14T10:10:00Z">
          <w:pPr>
            <w:spacing w:line="480" w:lineRule="auto"/>
          </w:pPr>
        </w:pPrChange>
      </w:pPr>
      <w:r w:rsidRPr="002B0A3E">
        <w:rPr>
          <w:rFonts w:ascii="Times New Roman" w:hAnsi="Times New Roman" w:cs="Times New Roman"/>
        </w:rPr>
        <w:t xml:space="preserve">This research project seeks to leverage the capabilities of GPT-4 for the analysis of </w:t>
      </w:r>
      <w:del w:id="19" w:author="Microsoft Office User" w:date="2024-05-14T09:57:00Z">
        <w:r w:rsidRPr="002B0A3E" w:rsidDel="0069670F">
          <w:rPr>
            <w:rFonts w:ascii="Times New Roman" w:hAnsi="Times New Roman" w:cs="Times New Roman"/>
          </w:rPr>
          <w:delText xml:space="preserve">Ottoman </w:delText>
        </w:r>
      </w:del>
      <w:ins w:id="20" w:author="Microsoft Office User" w:date="2024-05-14T09:57:00Z">
        <w:r w:rsidR="0069670F">
          <w:rPr>
            <w:rFonts w:ascii="Times New Roman" w:hAnsi="Times New Roman" w:cs="Times New Roman"/>
          </w:rPr>
          <w:t>Istanbul</w:t>
        </w:r>
        <w:r w:rsidR="0069670F" w:rsidRPr="002B0A3E">
          <w:rPr>
            <w:rFonts w:ascii="Times New Roman" w:hAnsi="Times New Roman" w:cs="Times New Roman"/>
          </w:rPr>
          <w:t xml:space="preserve"> </w:t>
        </w:r>
      </w:ins>
      <w:r w:rsidRPr="002B0A3E">
        <w:rPr>
          <w:rFonts w:ascii="Times New Roman" w:hAnsi="Times New Roman" w:cs="Times New Roman"/>
        </w:rPr>
        <w:t>court records</w:t>
      </w:r>
      <w:ins w:id="21" w:author="Microsoft Office User" w:date="2024-05-14T09:59:00Z">
        <w:r w:rsidR="0069670F">
          <w:rPr>
            <w:rFonts w:ascii="Times New Roman" w:hAnsi="Times New Roman" w:cs="Times New Roman"/>
          </w:rPr>
          <w:t xml:space="preserve"> </w:t>
        </w:r>
        <w:r w:rsidR="0069670F" w:rsidRPr="002B0A3E">
          <w:rPr>
            <w:rFonts w:ascii="Times New Roman" w:hAnsi="Times New Roman" w:cs="Times New Roman"/>
          </w:rPr>
          <w:t>between the mid-16</w:t>
        </w:r>
        <w:r w:rsidR="0069670F" w:rsidRPr="002B0A3E">
          <w:rPr>
            <w:rFonts w:ascii="Times New Roman" w:hAnsi="Times New Roman" w:cs="Times New Roman"/>
            <w:vertAlign w:val="superscript"/>
          </w:rPr>
          <w:t>th</w:t>
        </w:r>
        <w:r w:rsidR="0069670F" w:rsidRPr="002B0A3E">
          <w:rPr>
            <w:rFonts w:ascii="Times New Roman" w:hAnsi="Times New Roman" w:cs="Times New Roman"/>
          </w:rPr>
          <w:t xml:space="preserve"> and late-18</w:t>
        </w:r>
        <w:r w:rsidR="0069670F" w:rsidRPr="002B0A3E">
          <w:rPr>
            <w:rFonts w:ascii="Times New Roman" w:hAnsi="Times New Roman" w:cs="Times New Roman"/>
            <w:vertAlign w:val="superscript"/>
          </w:rPr>
          <w:t>th</w:t>
        </w:r>
        <w:r w:rsidR="0069670F" w:rsidRPr="002B0A3E">
          <w:rPr>
            <w:rFonts w:ascii="Times New Roman" w:hAnsi="Times New Roman" w:cs="Times New Roman"/>
          </w:rPr>
          <w:t xml:space="preserve"> centuries</w:t>
        </w:r>
        <w:r w:rsidR="0069670F">
          <w:rPr>
            <w:rFonts w:ascii="Times New Roman" w:hAnsi="Times New Roman" w:cs="Times New Roman"/>
          </w:rPr>
          <w:t>,</w:t>
        </w:r>
      </w:ins>
      <w:r w:rsidRPr="002B0A3E">
        <w:rPr>
          <w:rFonts w:ascii="Times New Roman" w:hAnsi="Times New Roman" w:cs="Times New Roman"/>
        </w:rPr>
        <w:t xml:space="preserve"> prepared and published by </w:t>
      </w:r>
      <w:proofErr w:type="spellStart"/>
      <w:r w:rsidRPr="002B0A3E">
        <w:rPr>
          <w:rFonts w:ascii="Times New Roman" w:hAnsi="Times New Roman" w:cs="Times New Roman"/>
        </w:rPr>
        <w:t>Turkiye</w:t>
      </w:r>
      <w:proofErr w:type="spellEnd"/>
      <w:r w:rsidRPr="002B0A3E">
        <w:rPr>
          <w:rFonts w:ascii="Times New Roman" w:hAnsi="Times New Roman" w:cs="Times New Roman"/>
        </w:rPr>
        <w:t xml:space="preserve"> </w:t>
      </w:r>
      <w:proofErr w:type="spellStart"/>
      <w:r w:rsidRPr="002B0A3E">
        <w:rPr>
          <w:rFonts w:ascii="Times New Roman" w:hAnsi="Times New Roman" w:cs="Times New Roman"/>
        </w:rPr>
        <w:t>Diyanet</w:t>
      </w:r>
      <w:proofErr w:type="spellEnd"/>
      <w:r w:rsidRPr="002B0A3E">
        <w:rPr>
          <w:rFonts w:ascii="Times New Roman" w:hAnsi="Times New Roman" w:cs="Times New Roman"/>
        </w:rPr>
        <w:t xml:space="preserve"> </w:t>
      </w:r>
      <w:proofErr w:type="spellStart"/>
      <w:r w:rsidRPr="002B0A3E">
        <w:rPr>
          <w:rFonts w:ascii="Times New Roman" w:hAnsi="Times New Roman" w:cs="Times New Roman"/>
        </w:rPr>
        <w:t>Vakfi</w:t>
      </w:r>
      <w:proofErr w:type="spellEnd"/>
      <w:r w:rsidRPr="002B0A3E">
        <w:rPr>
          <w:rFonts w:ascii="Times New Roman" w:hAnsi="Times New Roman" w:cs="Times New Roman"/>
        </w:rPr>
        <w:t>, Center for Islamic Studies</w:t>
      </w:r>
      <w:ins w:id="22" w:author="Microsoft Office User" w:date="2024-05-14T09:57:00Z">
        <w:r w:rsidR="0069670F">
          <w:rPr>
            <w:rFonts w:ascii="Times New Roman" w:hAnsi="Times New Roman" w:cs="Times New Roman"/>
          </w:rPr>
          <w:t xml:space="preserve">. </w:t>
        </w:r>
      </w:ins>
      <w:del w:id="23" w:author="Microsoft Office User" w:date="2024-05-14T09:57:00Z">
        <w:r w:rsidRPr="002B0A3E" w:rsidDel="0069670F">
          <w:rPr>
            <w:rFonts w:ascii="Times New Roman" w:hAnsi="Times New Roman" w:cs="Times New Roman"/>
          </w:rPr>
          <w:delText xml:space="preserve"> in Istanbul. </w:delText>
        </w:r>
      </w:del>
      <w:r w:rsidRPr="002B0A3E">
        <w:rPr>
          <w:rFonts w:ascii="Times New Roman" w:hAnsi="Times New Roman" w:cs="Times New Roman"/>
        </w:rPr>
        <w:t xml:space="preserve">By applying advanced AI techniques to historical documents, I aim to </w:t>
      </w:r>
      <w:del w:id="24" w:author="Microsoft Office User" w:date="2024-05-14T09:57:00Z">
        <w:r w:rsidRPr="002B0A3E" w:rsidDel="0069670F">
          <w:rPr>
            <w:rFonts w:ascii="Times New Roman" w:hAnsi="Times New Roman" w:cs="Times New Roman"/>
          </w:rPr>
          <w:delText xml:space="preserve">provide </w:delText>
        </w:r>
      </w:del>
      <w:ins w:id="25" w:author="Microsoft Office User" w:date="2024-05-14T09:57:00Z">
        <w:r w:rsidR="0069670F">
          <w:rPr>
            <w:rFonts w:ascii="Times New Roman" w:hAnsi="Times New Roman" w:cs="Times New Roman"/>
          </w:rPr>
          <w:t>trace</w:t>
        </w:r>
        <w:r w:rsidR="0069670F" w:rsidRPr="002B0A3E">
          <w:rPr>
            <w:rFonts w:ascii="Times New Roman" w:hAnsi="Times New Roman" w:cs="Times New Roman"/>
          </w:rPr>
          <w:t xml:space="preserve"> </w:t>
        </w:r>
      </w:ins>
      <w:del w:id="26" w:author="Microsoft Office User" w:date="2024-05-14T09:57:00Z">
        <w:r w:rsidRPr="002B0A3E" w:rsidDel="0069670F">
          <w:rPr>
            <w:rFonts w:ascii="Times New Roman" w:hAnsi="Times New Roman" w:cs="Times New Roman"/>
          </w:rPr>
          <w:delText xml:space="preserve">a </w:delText>
        </w:r>
      </w:del>
      <w:r w:rsidRPr="002B0A3E">
        <w:rPr>
          <w:rFonts w:ascii="Times New Roman" w:hAnsi="Times New Roman" w:cs="Times New Roman"/>
        </w:rPr>
        <w:t xml:space="preserve">long </w:t>
      </w:r>
      <w:r w:rsidR="007B4979" w:rsidRPr="002B0A3E">
        <w:rPr>
          <w:rFonts w:ascii="Times New Roman" w:hAnsi="Times New Roman" w:cs="Times New Roman"/>
        </w:rPr>
        <w:t>durée</w:t>
      </w:r>
      <w:r w:rsidRPr="002B0A3E">
        <w:rPr>
          <w:rFonts w:ascii="Times New Roman" w:hAnsi="Times New Roman" w:cs="Times New Roman"/>
        </w:rPr>
        <w:t xml:space="preserve"> </w:t>
      </w:r>
      <w:del w:id="27" w:author="Microsoft Office User" w:date="2024-05-14T09:57:00Z">
        <w:r w:rsidR="007B4979" w:rsidRPr="002B0A3E" w:rsidDel="0069670F">
          <w:rPr>
            <w:rFonts w:ascii="Times New Roman" w:hAnsi="Times New Roman" w:cs="Times New Roman"/>
          </w:rPr>
          <w:delText>perspective</w:delText>
        </w:r>
        <w:r w:rsidRPr="002B0A3E" w:rsidDel="0069670F">
          <w:rPr>
            <w:rFonts w:ascii="Times New Roman" w:hAnsi="Times New Roman" w:cs="Times New Roman"/>
          </w:rPr>
          <w:delText xml:space="preserve"> </w:delText>
        </w:r>
      </w:del>
      <w:ins w:id="28" w:author="Microsoft Office User" w:date="2024-05-14T09:57:00Z">
        <w:r w:rsidR="0069670F">
          <w:rPr>
            <w:rFonts w:ascii="Times New Roman" w:hAnsi="Times New Roman" w:cs="Times New Roman"/>
          </w:rPr>
          <w:t>characteristics and trends within</w:t>
        </w:r>
        <w:r w:rsidR="0069670F" w:rsidRPr="002B0A3E">
          <w:rPr>
            <w:rFonts w:ascii="Times New Roman" w:hAnsi="Times New Roman" w:cs="Times New Roman"/>
          </w:rPr>
          <w:t xml:space="preserve"> </w:t>
        </w:r>
      </w:ins>
      <w:del w:id="29" w:author="Microsoft Office User" w:date="2024-05-14T09:57:00Z">
        <w:r w:rsidRPr="002B0A3E" w:rsidDel="0069670F">
          <w:rPr>
            <w:rFonts w:ascii="Times New Roman" w:hAnsi="Times New Roman" w:cs="Times New Roman"/>
          </w:rPr>
          <w:delText xml:space="preserve">on </w:delText>
        </w:r>
      </w:del>
      <w:r w:rsidRPr="002B0A3E">
        <w:rPr>
          <w:rFonts w:ascii="Times New Roman" w:hAnsi="Times New Roman" w:cs="Times New Roman"/>
        </w:rPr>
        <w:t>the legal and social dynamics of Ottoman Istanbul</w:t>
      </w:r>
      <w:ins w:id="30" w:author="Microsoft Office User" w:date="2024-05-14T09:58:00Z">
        <w:r w:rsidR="0069670F">
          <w:rPr>
            <w:rFonts w:ascii="Times New Roman" w:hAnsi="Times New Roman" w:cs="Times New Roman"/>
          </w:rPr>
          <w:t>, particularly concerning its Sufi</w:t>
        </w:r>
      </w:ins>
      <w:ins w:id="31" w:author="Microsoft Office User" w:date="2024-05-14T09:59:00Z">
        <w:r w:rsidR="0069670F">
          <w:rPr>
            <w:rFonts w:ascii="Times New Roman" w:hAnsi="Times New Roman" w:cs="Times New Roman"/>
          </w:rPr>
          <w:t xml:space="preserve"> residents</w:t>
        </w:r>
      </w:ins>
      <w:r w:rsidRPr="002B0A3E">
        <w:rPr>
          <w:rFonts w:ascii="Times New Roman" w:hAnsi="Times New Roman" w:cs="Times New Roman"/>
        </w:rPr>
        <w:t xml:space="preserve">. </w:t>
      </w:r>
      <w:del w:id="32" w:author="Microsoft Office User" w:date="2024-05-14T09:59:00Z">
        <w:r w:rsidRPr="002B0A3E" w:rsidDel="0069670F">
          <w:rPr>
            <w:rFonts w:ascii="Times New Roman" w:hAnsi="Times New Roman" w:cs="Times New Roman"/>
          </w:rPr>
          <w:delText>My primary focus is to examine the role of Sufi</w:delText>
        </w:r>
        <w:r w:rsidR="007B4979" w:rsidRPr="002B0A3E" w:rsidDel="0069670F">
          <w:rPr>
            <w:rFonts w:ascii="Times New Roman" w:hAnsi="Times New Roman" w:cs="Times New Roman"/>
          </w:rPr>
          <w:delText>s</w:delText>
        </w:r>
        <w:r w:rsidRPr="002B0A3E" w:rsidDel="0069670F">
          <w:rPr>
            <w:rFonts w:ascii="Times New Roman" w:hAnsi="Times New Roman" w:cs="Times New Roman"/>
          </w:rPr>
          <w:delText xml:space="preserve"> within the legal and social landscape of Istanbul, along with a broader examination of the societal dynamics between the mid-16</w:delText>
        </w:r>
        <w:r w:rsidRPr="002B0A3E" w:rsidDel="0069670F">
          <w:rPr>
            <w:rFonts w:ascii="Times New Roman" w:hAnsi="Times New Roman" w:cs="Times New Roman"/>
            <w:vertAlign w:val="superscript"/>
          </w:rPr>
          <w:delText>th</w:delText>
        </w:r>
        <w:r w:rsidRPr="002B0A3E" w:rsidDel="0069670F">
          <w:rPr>
            <w:rFonts w:ascii="Times New Roman" w:hAnsi="Times New Roman" w:cs="Times New Roman"/>
          </w:rPr>
          <w:delText xml:space="preserve"> and late-18</w:delText>
        </w:r>
        <w:r w:rsidRPr="002B0A3E" w:rsidDel="0069670F">
          <w:rPr>
            <w:rFonts w:ascii="Times New Roman" w:hAnsi="Times New Roman" w:cs="Times New Roman"/>
            <w:vertAlign w:val="superscript"/>
          </w:rPr>
          <w:delText>th</w:delText>
        </w:r>
        <w:r w:rsidRPr="002B0A3E" w:rsidDel="0069670F">
          <w:rPr>
            <w:rFonts w:ascii="Times New Roman" w:hAnsi="Times New Roman" w:cs="Times New Roman"/>
          </w:rPr>
          <w:delText xml:space="preserve"> centuries.</w:delText>
        </w:r>
      </w:del>
    </w:p>
    <w:p w14:paraId="69DE1C2C" w14:textId="5544C39E" w:rsidR="0069670F" w:rsidRPr="003C4FC1" w:rsidRDefault="00C03DB9" w:rsidP="003C4FC1">
      <w:pPr>
        <w:spacing w:line="276" w:lineRule="auto"/>
        <w:rPr>
          <w:rFonts w:ascii="Times New Roman" w:hAnsi="Times New Roman" w:cs="Times New Roman"/>
          <w:color w:val="0D0D0D"/>
          <w:shd w:val="clear" w:color="auto" w:fill="FFFFFF"/>
          <w:rPrChange w:id="33" w:author="Microsoft Office User" w:date="2024-05-14T10:10:00Z">
            <w:rPr>
              <w:rFonts w:ascii="Times New Roman" w:hAnsi="Times New Roman" w:cs="Times New Roman"/>
            </w:rPr>
          </w:rPrChange>
        </w:rPr>
        <w:pPrChange w:id="34" w:author="Microsoft Office User" w:date="2024-05-14T10:10:00Z">
          <w:pPr>
            <w:spacing w:before="160" w:line="480" w:lineRule="auto"/>
            <w:ind w:firstLine="720"/>
          </w:pPr>
        </w:pPrChange>
      </w:pPr>
      <w:r w:rsidRPr="002B0A3E">
        <w:rPr>
          <w:rFonts w:ascii="Times New Roman" w:hAnsi="Times New Roman" w:cs="Times New Roman"/>
        </w:rPr>
        <w:t xml:space="preserve">The main objectives of this research are threefold. </w:t>
      </w:r>
      <w:r w:rsidR="00055CD0" w:rsidRPr="002B0A3E">
        <w:rPr>
          <w:rFonts w:ascii="Times New Roman" w:hAnsi="Times New Roman" w:cs="Times New Roman"/>
        </w:rPr>
        <w:t xml:space="preserve">Firstly, I aim to </w:t>
      </w:r>
      <w:r w:rsidR="007A5435" w:rsidRPr="002B0A3E">
        <w:rPr>
          <w:rFonts w:ascii="Times New Roman" w:hAnsi="Times New Roman" w:cs="Times New Roman"/>
          <w:color w:val="0D0D0D"/>
          <w:shd w:val="clear" w:color="auto" w:fill="FFFFFF"/>
        </w:rPr>
        <w:t xml:space="preserve">examine the extent and nature of Sufi participation in legal and social affairs in Ottoman Istanbul. By doing so, </w:t>
      </w:r>
      <w:r w:rsidR="00984012" w:rsidRPr="002B0A3E">
        <w:rPr>
          <w:rFonts w:ascii="Times New Roman" w:hAnsi="Times New Roman" w:cs="Times New Roman"/>
          <w:color w:val="0D0D0D"/>
          <w:shd w:val="clear" w:color="auto" w:fill="FFFFFF"/>
        </w:rPr>
        <w:t>I</w:t>
      </w:r>
      <w:r w:rsidR="007A5435" w:rsidRPr="002B0A3E">
        <w:rPr>
          <w:rFonts w:ascii="Times New Roman" w:hAnsi="Times New Roman" w:cs="Times New Roman"/>
          <w:color w:val="0D0D0D"/>
          <w:shd w:val="clear" w:color="auto" w:fill="FFFFFF"/>
        </w:rPr>
        <w:t xml:space="preserve"> intend to uncover the depth and nature of Sufi </w:t>
      </w:r>
      <w:del w:id="35" w:author="Microsoft Office User" w:date="2024-05-14T09:52:00Z">
        <w:r w:rsidR="007A5435" w:rsidRPr="002B0A3E" w:rsidDel="0069670F">
          <w:rPr>
            <w:rFonts w:ascii="Times New Roman" w:hAnsi="Times New Roman" w:cs="Times New Roman"/>
            <w:color w:val="0D0D0D"/>
            <w:shd w:val="clear" w:color="auto" w:fill="FFFFFF"/>
          </w:rPr>
          <w:delText xml:space="preserve">influence </w:delText>
        </w:r>
      </w:del>
      <w:ins w:id="36" w:author="Microsoft Office User" w:date="2024-05-14T09:52:00Z">
        <w:r w:rsidR="0069670F">
          <w:rPr>
            <w:rFonts w:ascii="Times New Roman" w:hAnsi="Times New Roman" w:cs="Times New Roman"/>
            <w:color w:val="0D0D0D"/>
            <w:shd w:val="clear" w:color="auto" w:fill="FFFFFF"/>
          </w:rPr>
          <w:t>presence</w:t>
        </w:r>
        <w:r w:rsidR="0069670F" w:rsidRPr="002B0A3E">
          <w:rPr>
            <w:rFonts w:ascii="Times New Roman" w:hAnsi="Times New Roman" w:cs="Times New Roman"/>
            <w:color w:val="0D0D0D"/>
            <w:shd w:val="clear" w:color="auto" w:fill="FFFFFF"/>
          </w:rPr>
          <w:t xml:space="preserve"> </w:t>
        </w:r>
      </w:ins>
      <w:r w:rsidR="009E5A05" w:rsidRPr="002B0A3E">
        <w:rPr>
          <w:rFonts w:ascii="Times New Roman" w:hAnsi="Times New Roman" w:cs="Times New Roman"/>
          <w:color w:val="0D0D0D"/>
          <w:shd w:val="clear" w:color="auto" w:fill="FFFFFF"/>
        </w:rPr>
        <w:t>within</w:t>
      </w:r>
      <w:r w:rsidR="007A5435" w:rsidRPr="002B0A3E">
        <w:rPr>
          <w:rFonts w:ascii="Times New Roman" w:hAnsi="Times New Roman" w:cs="Times New Roman"/>
          <w:color w:val="0D0D0D"/>
          <w:shd w:val="clear" w:color="auto" w:fill="FFFFFF"/>
        </w:rPr>
        <w:t xml:space="preserve"> the Ottoman legal system and its implications for the social fabric of the time. </w:t>
      </w:r>
      <w:r w:rsidR="002B0A3E" w:rsidRPr="002B0A3E">
        <w:rPr>
          <w:rFonts w:ascii="Times New Roman" w:hAnsi="Times New Roman" w:cs="Times New Roman"/>
          <w:color w:val="0D0D0D"/>
          <w:shd w:val="clear" w:color="auto" w:fill="FFFFFF"/>
        </w:rPr>
        <w:t xml:space="preserve">Additionally, </w:t>
      </w:r>
      <w:del w:id="37" w:author="Microsoft Office User" w:date="2024-05-14T10:08:00Z">
        <w:r w:rsidR="002B0A3E" w:rsidRPr="002B0A3E" w:rsidDel="003C4FC1">
          <w:rPr>
            <w:rFonts w:ascii="Times New Roman" w:hAnsi="Times New Roman" w:cs="Times New Roman"/>
            <w:color w:val="0D0D0D"/>
            <w:shd w:val="clear" w:color="auto" w:fill="FFFFFF"/>
          </w:rPr>
          <w:delText>t</w:delText>
        </w:r>
        <w:r w:rsidR="007A5435" w:rsidRPr="002B0A3E" w:rsidDel="003C4FC1">
          <w:rPr>
            <w:rFonts w:ascii="Times New Roman" w:hAnsi="Times New Roman" w:cs="Times New Roman"/>
            <w:color w:val="0D0D0D"/>
            <w:shd w:val="clear" w:color="auto" w:fill="FFFFFF"/>
          </w:rPr>
          <w:delText xml:space="preserve">he </w:delText>
        </w:r>
      </w:del>
      <w:ins w:id="38" w:author="Microsoft Office User" w:date="2024-05-14T10:08:00Z">
        <w:r w:rsidR="003C4FC1">
          <w:rPr>
            <w:rFonts w:ascii="Times New Roman" w:hAnsi="Times New Roman" w:cs="Times New Roman"/>
            <w:color w:val="0D0D0D"/>
            <w:shd w:val="clear" w:color="auto" w:fill="FFFFFF"/>
          </w:rPr>
          <w:t xml:space="preserve">In this chapter I also aim to </w:t>
        </w:r>
        <w:r w:rsidR="003C4FC1" w:rsidRPr="002B0A3E">
          <w:rPr>
            <w:rFonts w:ascii="Times New Roman" w:hAnsi="Times New Roman" w:cs="Times New Roman"/>
            <w:color w:val="0D0D0D"/>
            <w:shd w:val="clear" w:color="auto" w:fill="FFFFFF"/>
          </w:rPr>
          <w:t xml:space="preserve"> </w:t>
        </w:r>
      </w:ins>
      <w:del w:id="39" w:author="Microsoft Office User" w:date="2024-05-14T10:08:00Z">
        <w:r w:rsidR="007A5435" w:rsidRPr="002B0A3E" w:rsidDel="003C4FC1">
          <w:rPr>
            <w:rFonts w:ascii="Times New Roman" w:hAnsi="Times New Roman" w:cs="Times New Roman"/>
            <w:color w:val="0D0D0D"/>
            <w:shd w:val="clear" w:color="auto" w:fill="FFFFFF"/>
          </w:rPr>
          <w:delText xml:space="preserve">project also </w:delText>
        </w:r>
      </w:del>
      <w:r w:rsidR="007A5435" w:rsidRPr="002B0A3E">
        <w:rPr>
          <w:rFonts w:ascii="Times New Roman" w:hAnsi="Times New Roman" w:cs="Times New Roman"/>
          <w:color w:val="0D0D0D"/>
          <w:shd w:val="clear" w:color="auto" w:fill="FFFFFF"/>
        </w:rPr>
        <w:t>explore</w:t>
      </w:r>
      <w:del w:id="40" w:author="Microsoft Office User" w:date="2024-05-14T10:08:00Z">
        <w:r w:rsidR="007A5435" w:rsidRPr="002B0A3E" w:rsidDel="003C4FC1">
          <w:rPr>
            <w:rFonts w:ascii="Times New Roman" w:hAnsi="Times New Roman" w:cs="Times New Roman"/>
            <w:color w:val="0D0D0D"/>
            <w:shd w:val="clear" w:color="auto" w:fill="FFFFFF"/>
          </w:rPr>
          <w:delText>s</w:delText>
        </w:r>
      </w:del>
      <w:r w:rsidR="007A5435" w:rsidRPr="002B0A3E">
        <w:rPr>
          <w:rFonts w:ascii="Times New Roman" w:hAnsi="Times New Roman" w:cs="Times New Roman"/>
          <w:color w:val="0D0D0D"/>
          <w:shd w:val="clear" w:color="auto" w:fill="FFFFFF"/>
        </w:rPr>
        <w:t xml:space="preserve"> various soci</w:t>
      </w:r>
      <w:ins w:id="41" w:author="Microsoft Office User" w:date="2024-05-14T10:08:00Z">
        <w:r w:rsidR="003C4FC1">
          <w:rPr>
            <w:rFonts w:ascii="Times New Roman" w:hAnsi="Times New Roman" w:cs="Times New Roman"/>
            <w:color w:val="0D0D0D"/>
            <w:shd w:val="clear" w:color="auto" w:fill="FFFFFF"/>
          </w:rPr>
          <w:t>o-cultural norms</w:t>
        </w:r>
      </w:ins>
      <w:del w:id="42" w:author="Microsoft Office User" w:date="2024-05-14T10:08:00Z">
        <w:r w:rsidR="007A5435" w:rsidRPr="002B0A3E" w:rsidDel="003C4FC1">
          <w:rPr>
            <w:rFonts w:ascii="Times New Roman" w:hAnsi="Times New Roman" w:cs="Times New Roman"/>
            <w:color w:val="0D0D0D"/>
            <w:shd w:val="clear" w:color="auto" w:fill="FFFFFF"/>
          </w:rPr>
          <w:delText>etal aspects</w:delText>
        </w:r>
      </w:del>
      <w:r w:rsidR="007A5435" w:rsidRPr="002B0A3E">
        <w:rPr>
          <w:rFonts w:ascii="Times New Roman" w:hAnsi="Times New Roman" w:cs="Times New Roman"/>
          <w:color w:val="0D0D0D"/>
          <w:shd w:val="clear" w:color="auto" w:fill="FFFFFF"/>
        </w:rPr>
        <w:t xml:space="preserve">, </w:t>
      </w:r>
      <w:del w:id="43" w:author="Microsoft Office User" w:date="2024-05-14T10:08:00Z">
        <w:r w:rsidR="007A5435" w:rsidRPr="002B0A3E" w:rsidDel="003C4FC1">
          <w:rPr>
            <w:rFonts w:ascii="Times New Roman" w:hAnsi="Times New Roman" w:cs="Times New Roman"/>
            <w:color w:val="0D0D0D"/>
            <w:shd w:val="clear" w:color="auto" w:fill="FFFFFF"/>
          </w:rPr>
          <w:delText xml:space="preserve">including </w:delText>
        </w:r>
      </w:del>
      <w:ins w:id="44" w:author="Microsoft Office User" w:date="2024-05-14T10:08:00Z">
        <w:r w:rsidR="003C4FC1">
          <w:rPr>
            <w:rFonts w:ascii="Times New Roman" w:hAnsi="Times New Roman" w:cs="Times New Roman"/>
            <w:color w:val="0D0D0D"/>
            <w:shd w:val="clear" w:color="auto" w:fill="FFFFFF"/>
          </w:rPr>
          <w:t>such as</w:t>
        </w:r>
        <w:r w:rsidR="003C4FC1" w:rsidRPr="002B0A3E">
          <w:rPr>
            <w:rFonts w:ascii="Times New Roman" w:hAnsi="Times New Roman" w:cs="Times New Roman"/>
            <w:color w:val="0D0D0D"/>
            <w:shd w:val="clear" w:color="auto" w:fill="FFFFFF"/>
          </w:rPr>
          <w:t xml:space="preserve"> </w:t>
        </w:r>
      </w:ins>
      <w:r w:rsidR="007A5435" w:rsidRPr="002B0A3E">
        <w:rPr>
          <w:rFonts w:ascii="Times New Roman" w:hAnsi="Times New Roman" w:cs="Times New Roman"/>
          <w:color w:val="0D0D0D"/>
          <w:shd w:val="clear" w:color="auto" w:fill="FFFFFF"/>
        </w:rPr>
        <w:t xml:space="preserve">gender roles, religious practices, and social hierarchies. </w:t>
      </w:r>
      <w:ins w:id="45" w:author="Microsoft Office User" w:date="2024-05-14T10:08:00Z">
        <w:r w:rsidR="003C4FC1">
          <w:rPr>
            <w:rFonts w:ascii="Times New Roman" w:hAnsi="Times New Roman" w:cs="Times New Roman"/>
            <w:color w:val="0D0D0D"/>
            <w:shd w:val="clear" w:color="auto" w:fill="FFFFFF"/>
          </w:rPr>
          <w:t>Last, but not</w:t>
        </w:r>
      </w:ins>
      <w:ins w:id="46" w:author="Microsoft Office User" w:date="2024-05-14T10:09:00Z">
        <w:r w:rsidR="003C4FC1">
          <w:rPr>
            <w:rFonts w:ascii="Times New Roman" w:hAnsi="Times New Roman" w:cs="Times New Roman"/>
            <w:color w:val="0D0D0D"/>
            <w:shd w:val="clear" w:color="auto" w:fill="FFFFFF"/>
          </w:rPr>
          <w:t xml:space="preserve"> least, b</w:t>
        </w:r>
      </w:ins>
      <w:del w:id="47" w:author="Microsoft Office User" w:date="2024-05-14T10:09:00Z">
        <w:r w:rsidR="007A5435" w:rsidRPr="002B0A3E" w:rsidDel="003C4FC1">
          <w:rPr>
            <w:rFonts w:ascii="Times New Roman" w:hAnsi="Times New Roman" w:cs="Times New Roman"/>
            <w:color w:val="0D0D0D"/>
            <w:shd w:val="clear" w:color="auto" w:fill="FFFFFF"/>
          </w:rPr>
          <w:delText>B</w:delText>
        </w:r>
      </w:del>
      <w:r w:rsidR="007A5435" w:rsidRPr="002B0A3E">
        <w:rPr>
          <w:rFonts w:ascii="Times New Roman" w:hAnsi="Times New Roman" w:cs="Times New Roman"/>
          <w:color w:val="0D0D0D"/>
          <w:shd w:val="clear" w:color="auto" w:fill="FFFFFF"/>
        </w:rPr>
        <w:t xml:space="preserve">y integrating </w:t>
      </w:r>
      <w:ins w:id="48" w:author="Microsoft Office User" w:date="2024-05-14T10:09:00Z">
        <w:r w:rsidR="003C4FC1">
          <w:rPr>
            <w:rFonts w:ascii="Times New Roman" w:hAnsi="Times New Roman" w:cs="Times New Roman"/>
            <w:color w:val="0D0D0D"/>
            <w:shd w:val="clear" w:color="auto" w:fill="FFFFFF"/>
          </w:rPr>
          <w:t xml:space="preserve">the </w:t>
        </w:r>
      </w:ins>
      <w:r w:rsidR="007A5435" w:rsidRPr="002B0A3E">
        <w:rPr>
          <w:rFonts w:ascii="Times New Roman" w:hAnsi="Times New Roman" w:cs="Times New Roman"/>
          <w:color w:val="0D0D0D"/>
          <w:shd w:val="clear" w:color="auto" w:fill="FFFFFF"/>
        </w:rPr>
        <w:t>AI</w:t>
      </w:r>
      <w:ins w:id="49" w:author="Microsoft Office User" w:date="2024-05-14T10:09:00Z">
        <w:r w:rsidR="003C4FC1">
          <w:rPr>
            <w:rFonts w:ascii="Times New Roman" w:hAnsi="Times New Roman" w:cs="Times New Roman"/>
            <w:color w:val="0D0D0D"/>
            <w:shd w:val="clear" w:color="auto" w:fill="FFFFFF"/>
          </w:rPr>
          <w:t xml:space="preserve"> capabilities</w:t>
        </w:r>
      </w:ins>
      <w:r w:rsidR="007A5435" w:rsidRPr="002B0A3E">
        <w:rPr>
          <w:rFonts w:ascii="Times New Roman" w:hAnsi="Times New Roman" w:cs="Times New Roman"/>
          <w:color w:val="0D0D0D"/>
          <w:shd w:val="clear" w:color="auto" w:fill="FFFFFF"/>
        </w:rPr>
        <w:t xml:space="preserve"> </w:t>
      </w:r>
      <w:del w:id="50" w:author="Microsoft Office User" w:date="2024-05-14T10:09:00Z">
        <w:r w:rsidR="007A5435" w:rsidRPr="002B0A3E" w:rsidDel="003C4FC1">
          <w:rPr>
            <w:rFonts w:ascii="Times New Roman" w:hAnsi="Times New Roman" w:cs="Times New Roman"/>
            <w:color w:val="0D0D0D"/>
            <w:shd w:val="clear" w:color="auto" w:fill="FFFFFF"/>
          </w:rPr>
          <w:delText xml:space="preserve">with </w:delText>
        </w:r>
      </w:del>
      <w:ins w:id="51" w:author="Microsoft Office User" w:date="2024-05-14T10:09:00Z">
        <w:r w:rsidR="003C4FC1">
          <w:rPr>
            <w:rFonts w:ascii="Times New Roman" w:hAnsi="Times New Roman" w:cs="Times New Roman"/>
            <w:color w:val="0D0D0D"/>
            <w:shd w:val="clear" w:color="auto" w:fill="FFFFFF"/>
          </w:rPr>
          <w:t>into</w:t>
        </w:r>
        <w:r w:rsidR="003C4FC1" w:rsidRPr="002B0A3E">
          <w:rPr>
            <w:rFonts w:ascii="Times New Roman" w:hAnsi="Times New Roman" w:cs="Times New Roman"/>
            <w:color w:val="0D0D0D"/>
            <w:shd w:val="clear" w:color="auto" w:fill="FFFFFF"/>
          </w:rPr>
          <w:t xml:space="preserve"> </w:t>
        </w:r>
      </w:ins>
      <w:del w:id="52" w:author="Microsoft Office User" w:date="2024-05-14T10:09:00Z">
        <w:r w:rsidR="007A5435" w:rsidRPr="002B0A3E" w:rsidDel="003C4FC1">
          <w:rPr>
            <w:rFonts w:ascii="Times New Roman" w:hAnsi="Times New Roman" w:cs="Times New Roman"/>
            <w:color w:val="0D0D0D"/>
            <w:shd w:val="clear" w:color="auto" w:fill="FFFFFF"/>
          </w:rPr>
          <w:delText xml:space="preserve">traditional </w:delText>
        </w:r>
      </w:del>
      <w:ins w:id="53" w:author="Microsoft Office User" w:date="2024-05-14T10:09:00Z">
        <w:r w:rsidR="003C4FC1">
          <w:rPr>
            <w:rFonts w:ascii="Times New Roman" w:hAnsi="Times New Roman" w:cs="Times New Roman"/>
            <w:color w:val="0D0D0D"/>
            <w:shd w:val="clear" w:color="auto" w:fill="FFFFFF"/>
          </w:rPr>
          <w:t>conventional</w:t>
        </w:r>
        <w:r w:rsidR="003C4FC1" w:rsidRPr="002B0A3E">
          <w:rPr>
            <w:rFonts w:ascii="Times New Roman" w:hAnsi="Times New Roman" w:cs="Times New Roman"/>
            <w:color w:val="0D0D0D"/>
            <w:shd w:val="clear" w:color="auto" w:fill="FFFFFF"/>
          </w:rPr>
          <w:t xml:space="preserve"> </w:t>
        </w:r>
      </w:ins>
      <w:r w:rsidR="007A5435" w:rsidRPr="002B0A3E">
        <w:rPr>
          <w:rFonts w:ascii="Times New Roman" w:hAnsi="Times New Roman" w:cs="Times New Roman"/>
          <w:color w:val="0D0D0D"/>
          <w:shd w:val="clear" w:color="auto" w:fill="FFFFFF"/>
        </w:rPr>
        <w:t xml:space="preserve">historical research methods, </w:t>
      </w:r>
      <w:ins w:id="54" w:author="Microsoft Office User" w:date="2024-05-14T10:09:00Z">
        <w:r w:rsidR="003C4FC1">
          <w:rPr>
            <w:rFonts w:ascii="Times New Roman" w:hAnsi="Times New Roman" w:cs="Times New Roman"/>
            <w:color w:val="0D0D0D"/>
            <w:shd w:val="clear" w:color="auto" w:fill="FFFFFF"/>
          </w:rPr>
          <w:t>I hope to</w:t>
        </w:r>
      </w:ins>
      <w:del w:id="55" w:author="Microsoft Office User" w:date="2024-05-14T10:09:00Z">
        <w:r w:rsidR="007A5435" w:rsidRPr="002B0A3E" w:rsidDel="003C4FC1">
          <w:rPr>
            <w:rFonts w:ascii="Times New Roman" w:hAnsi="Times New Roman" w:cs="Times New Roman"/>
            <w:color w:val="0D0D0D"/>
            <w:shd w:val="clear" w:color="auto" w:fill="FFFFFF"/>
          </w:rPr>
          <w:delText>I also aim to</w:delText>
        </w:r>
      </w:del>
      <w:r w:rsidR="007A5435" w:rsidRPr="002B0A3E">
        <w:rPr>
          <w:rFonts w:ascii="Times New Roman" w:hAnsi="Times New Roman" w:cs="Times New Roman"/>
          <w:color w:val="0D0D0D"/>
          <w:shd w:val="clear" w:color="auto" w:fill="FFFFFF"/>
        </w:rPr>
        <w:t xml:space="preserve"> develop a research model that opens new avenues for </w:t>
      </w:r>
      <w:r w:rsidR="002B0A3E" w:rsidRPr="002B0A3E">
        <w:rPr>
          <w:rFonts w:ascii="Times New Roman" w:hAnsi="Times New Roman" w:cs="Times New Roman"/>
          <w:color w:val="0D0D0D"/>
          <w:shd w:val="clear" w:color="auto" w:fill="FFFFFF"/>
        </w:rPr>
        <w:t>historical inquiry</w:t>
      </w:r>
      <w:r w:rsidR="007A5435" w:rsidRPr="002B0A3E">
        <w:rPr>
          <w:rFonts w:ascii="Times New Roman" w:hAnsi="Times New Roman" w:cs="Times New Roman"/>
          <w:color w:val="0D0D0D"/>
          <w:shd w:val="clear" w:color="auto" w:fill="FFFFFF"/>
        </w:rPr>
        <w:t xml:space="preserve">, particularly in </w:t>
      </w:r>
      <w:r w:rsidR="002B0A3E" w:rsidRPr="002B0A3E">
        <w:rPr>
          <w:rFonts w:ascii="Times New Roman" w:hAnsi="Times New Roman" w:cs="Times New Roman"/>
          <w:color w:val="0D0D0D"/>
          <w:shd w:val="clear" w:color="auto" w:fill="FFFFFF"/>
        </w:rPr>
        <w:t xml:space="preserve">the study of </w:t>
      </w:r>
      <w:r w:rsidR="007A5435" w:rsidRPr="002B0A3E">
        <w:rPr>
          <w:rFonts w:ascii="Times New Roman" w:hAnsi="Times New Roman" w:cs="Times New Roman"/>
          <w:color w:val="0D0D0D"/>
          <w:shd w:val="clear" w:color="auto" w:fill="FFFFFF"/>
        </w:rPr>
        <w:t>Ottoman history.</w:t>
      </w:r>
    </w:p>
    <w:p w14:paraId="1E9281D8" w14:textId="4DFB34CE" w:rsidR="007B4979" w:rsidRPr="002B0A3E" w:rsidRDefault="009E5A05" w:rsidP="003C4FC1">
      <w:pPr>
        <w:spacing w:before="160" w:line="276" w:lineRule="auto"/>
        <w:ind w:firstLine="720"/>
        <w:rPr>
          <w:rFonts w:ascii="Times New Roman" w:hAnsi="Times New Roman" w:cs="Times New Roman"/>
        </w:rPr>
        <w:pPrChange w:id="56" w:author="Microsoft Office User" w:date="2024-05-14T10:10:00Z">
          <w:pPr>
            <w:spacing w:before="160" w:line="480" w:lineRule="auto"/>
            <w:ind w:firstLine="720"/>
          </w:pPr>
        </w:pPrChange>
      </w:pPr>
      <w:r w:rsidRPr="002B0A3E">
        <w:rPr>
          <w:rFonts w:ascii="Times New Roman" w:hAnsi="Times New Roman" w:cs="Times New Roman"/>
          <w:color w:val="0D0D0D"/>
          <w:shd w:val="clear" w:color="auto" w:fill="FFFFFF"/>
        </w:rPr>
        <w:t xml:space="preserve">To achieve these objectives, </w:t>
      </w:r>
      <w:r w:rsidR="007A5435" w:rsidRPr="002B0A3E">
        <w:rPr>
          <w:rFonts w:ascii="Times New Roman" w:hAnsi="Times New Roman" w:cs="Times New Roman"/>
          <w:color w:val="0D0D0D"/>
          <w:shd w:val="clear" w:color="auto" w:fill="FFFFFF"/>
        </w:rPr>
        <w:t xml:space="preserve">I will </w:t>
      </w:r>
      <w:r w:rsidR="00984012" w:rsidRPr="002B0A3E">
        <w:rPr>
          <w:rFonts w:ascii="Times New Roman" w:hAnsi="Times New Roman" w:cs="Times New Roman"/>
          <w:color w:val="0D0D0D"/>
          <w:shd w:val="clear" w:color="auto" w:fill="FFFFFF"/>
        </w:rPr>
        <w:t>deploy</w:t>
      </w:r>
      <w:r w:rsidR="007A5435" w:rsidRPr="002B0A3E">
        <w:rPr>
          <w:rFonts w:ascii="Times New Roman" w:hAnsi="Times New Roman" w:cs="Times New Roman"/>
          <w:color w:val="0D0D0D"/>
          <w:shd w:val="clear" w:color="auto" w:fill="FFFFFF"/>
        </w:rPr>
        <w:t xml:space="preserve"> the GPT-4 AI model </w:t>
      </w:r>
      <w:r w:rsidRPr="002B0A3E">
        <w:rPr>
          <w:rFonts w:ascii="Times New Roman" w:hAnsi="Times New Roman" w:cs="Times New Roman"/>
          <w:color w:val="0D0D0D"/>
          <w:shd w:val="clear" w:color="auto" w:fill="FFFFFF"/>
        </w:rPr>
        <w:t xml:space="preserve">for Named Entity Recognition (NER) tasks. </w:t>
      </w:r>
      <w:r w:rsidR="008C1D11" w:rsidRPr="002B0A3E">
        <w:rPr>
          <w:rFonts w:ascii="Times New Roman" w:hAnsi="Times New Roman" w:cs="Times New Roman"/>
          <w:color w:val="0D0D0D"/>
          <w:shd w:val="clear" w:color="auto" w:fill="FFFFFF"/>
        </w:rPr>
        <w:t>These tasks</w:t>
      </w:r>
      <w:r w:rsidRPr="002B0A3E">
        <w:rPr>
          <w:rFonts w:ascii="Times New Roman" w:hAnsi="Times New Roman" w:cs="Times New Roman"/>
          <w:color w:val="0D0D0D"/>
          <w:shd w:val="clear" w:color="auto" w:fill="FFFFFF"/>
        </w:rPr>
        <w:t xml:space="preserve"> involve the systemic extraction and categorization of names, titles, and roles</w:t>
      </w:r>
      <w:r w:rsidR="007B4979" w:rsidRPr="002B0A3E">
        <w:rPr>
          <w:rFonts w:ascii="Times New Roman" w:hAnsi="Times New Roman" w:cs="Times New Roman"/>
          <w:color w:val="0D0D0D"/>
          <w:shd w:val="clear" w:color="auto" w:fill="FFFFFF"/>
        </w:rPr>
        <w:t xml:space="preserve"> of people</w:t>
      </w:r>
      <w:r w:rsidRPr="002B0A3E">
        <w:rPr>
          <w:rFonts w:ascii="Times New Roman" w:hAnsi="Times New Roman" w:cs="Times New Roman"/>
          <w:color w:val="0D0D0D"/>
          <w:shd w:val="clear" w:color="auto" w:fill="FFFFFF"/>
        </w:rPr>
        <w:t xml:space="preserve"> from </w:t>
      </w:r>
      <w:r w:rsidR="00984012" w:rsidRPr="002B0A3E">
        <w:rPr>
          <w:rFonts w:ascii="Times New Roman" w:hAnsi="Times New Roman" w:cs="Times New Roman"/>
          <w:color w:val="0D0D0D"/>
          <w:shd w:val="clear" w:color="auto" w:fill="FFFFFF"/>
        </w:rPr>
        <w:t xml:space="preserve">over fifty thousand court register entries. This method will facilitate the creation of detailed profiles for individuals involved in legal proceedings, thereby </w:t>
      </w:r>
      <w:del w:id="57" w:author="Microsoft Office User" w:date="2024-05-14T10:11:00Z">
        <w:r w:rsidR="00984012" w:rsidRPr="002B0A3E" w:rsidDel="003C4FC1">
          <w:rPr>
            <w:rFonts w:ascii="Times New Roman" w:hAnsi="Times New Roman" w:cs="Times New Roman"/>
            <w:color w:val="0D0D0D"/>
            <w:shd w:val="clear" w:color="auto" w:fill="FFFFFF"/>
          </w:rPr>
          <w:delText xml:space="preserve">enriching </w:delText>
        </w:r>
      </w:del>
      <w:ins w:id="58" w:author="Microsoft Office User" w:date="2024-05-14T10:11:00Z">
        <w:r w:rsidR="003C4FC1">
          <w:rPr>
            <w:rFonts w:ascii="Times New Roman" w:hAnsi="Times New Roman" w:cs="Times New Roman"/>
            <w:color w:val="0D0D0D"/>
            <w:shd w:val="clear" w:color="auto" w:fill="FFFFFF"/>
          </w:rPr>
          <w:t>generating a rich</w:t>
        </w:r>
      </w:ins>
      <w:del w:id="59" w:author="Microsoft Office User" w:date="2024-05-14T10:11:00Z">
        <w:r w:rsidR="00984012" w:rsidRPr="002B0A3E" w:rsidDel="003C4FC1">
          <w:rPr>
            <w:rFonts w:ascii="Times New Roman" w:hAnsi="Times New Roman" w:cs="Times New Roman"/>
            <w:color w:val="0D0D0D"/>
            <w:shd w:val="clear" w:color="auto" w:fill="FFFFFF"/>
          </w:rPr>
          <w:delText>our</w:delText>
        </w:r>
      </w:del>
      <w:r w:rsidR="00984012" w:rsidRPr="002B0A3E">
        <w:rPr>
          <w:rFonts w:ascii="Times New Roman" w:hAnsi="Times New Roman" w:cs="Times New Roman"/>
          <w:color w:val="0D0D0D"/>
          <w:shd w:val="clear" w:color="auto" w:fill="FFFFFF"/>
        </w:rPr>
        <w:t xml:space="preserve"> historical dataset.</w:t>
      </w:r>
    </w:p>
    <w:p w14:paraId="72FB6600" w14:textId="73FC4206" w:rsidR="008C1D11" w:rsidRPr="002B0A3E" w:rsidRDefault="008C1D11" w:rsidP="003C4FC1">
      <w:pPr>
        <w:spacing w:before="160" w:line="276" w:lineRule="auto"/>
        <w:ind w:firstLine="720"/>
        <w:rPr>
          <w:rFonts w:ascii="Times New Roman" w:hAnsi="Times New Roman" w:cs="Times New Roman"/>
        </w:rPr>
        <w:pPrChange w:id="60" w:author="Microsoft Office User" w:date="2024-05-14T10:10:00Z">
          <w:pPr>
            <w:spacing w:before="160" w:line="480" w:lineRule="auto"/>
            <w:ind w:firstLine="720"/>
          </w:pPr>
        </w:pPrChange>
      </w:pPr>
      <w:r w:rsidRPr="002B0A3E">
        <w:rPr>
          <w:rFonts w:ascii="Times New Roman" w:hAnsi="Times New Roman" w:cs="Times New Roman"/>
          <w:color w:val="0D0D0D"/>
          <w:shd w:val="clear" w:color="auto" w:fill="FFFFFF"/>
        </w:rPr>
        <w:t>There are several key problems</w:t>
      </w:r>
      <w:r w:rsidR="00CA773C" w:rsidRPr="002B0A3E">
        <w:rPr>
          <w:rFonts w:ascii="Times New Roman" w:hAnsi="Times New Roman" w:cs="Times New Roman"/>
          <w:color w:val="0D0D0D"/>
          <w:shd w:val="clear" w:color="auto" w:fill="FFFFFF"/>
        </w:rPr>
        <w:t xml:space="preserve"> and </w:t>
      </w:r>
      <w:r w:rsidRPr="002B0A3E">
        <w:rPr>
          <w:rFonts w:ascii="Times New Roman" w:hAnsi="Times New Roman" w:cs="Times New Roman"/>
          <w:color w:val="0D0D0D"/>
          <w:shd w:val="clear" w:color="auto" w:fill="FFFFFF"/>
        </w:rPr>
        <w:t>question</w:t>
      </w:r>
      <w:r w:rsidR="00CA773C" w:rsidRPr="002B0A3E">
        <w:rPr>
          <w:rFonts w:ascii="Times New Roman" w:hAnsi="Times New Roman" w:cs="Times New Roman"/>
          <w:color w:val="0D0D0D"/>
          <w:shd w:val="clear" w:color="auto" w:fill="FFFFFF"/>
        </w:rPr>
        <w:t>s</w:t>
      </w:r>
      <w:r w:rsidRPr="002B0A3E">
        <w:rPr>
          <w:rFonts w:ascii="Times New Roman" w:hAnsi="Times New Roman" w:cs="Times New Roman"/>
          <w:color w:val="0D0D0D"/>
          <w:shd w:val="clear" w:color="auto" w:fill="FFFFFF"/>
        </w:rPr>
        <w:t xml:space="preserve"> </w:t>
      </w:r>
      <w:del w:id="61" w:author="Microsoft Office User" w:date="2024-05-14T10:11:00Z">
        <w:r w:rsidRPr="002B0A3E" w:rsidDel="003C4FC1">
          <w:rPr>
            <w:rFonts w:ascii="Times New Roman" w:hAnsi="Times New Roman" w:cs="Times New Roman"/>
            <w:color w:val="0D0D0D"/>
            <w:shd w:val="clear" w:color="auto" w:fill="FFFFFF"/>
          </w:rPr>
          <w:delText xml:space="preserve">I’d </w:delText>
        </w:r>
      </w:del>
      <w:ins w:id="62" w:author="Microsoft Office User" w:date="2024-05-14T10:11:00Z">
        <w:r w:rsidR="003C4FC1" w:rsidRPr="002B0A3E">
          <w:rPr>
            <w:rFonts w:ascii="Times New Roman" w:hAnsi="Times New Roman" w:cs="Times New Roman"/>
            <w:color w:val="0D0D0D"/>
            <w:shd w:val="clear" w:color="auto" w:fill="FFFFFF"/>
          </w:rPr>
          <w:t>I</w:t>
        </w:r>
        <w:r w:rsidR="003C4FC1">
          <w:rPr>
            <w:rFonts w:ascii="Times New Roman" w:hAnsi="Times New Roman" w:cs="Times New Roman"/>
            <w:color w:val="0D0D0D"/>
            <w:shd w:val="clear" w:color="auto" w:fill="FFFFFF"/>
          </w:rPr>
          <w:t xml:space="preserve"> would</w:t>
        </w:r>
        <w:r w:rsidR="003C4FC1" w:rsidRPr="002B0A3E">
          <w:rPr>
            <w:rFonts w:ascii="Times New Roman" w:hAnsi="Times New Roman" w:cs="Times New Roman"/>
            <w:color w:val="0D0D0D"/>
            <w:shd w:val="clear" w:color="auto" w:fill="FFFFFF"/>
          </w:rPr>
          <w:t xml:space="preserve"> </w:t>
        </w:r>
      </w:ins>
      <w:r w:rsidRPr="002B0A3E">
        <w:rPr>
          <w:rFonts w:ascii="Times New Roman" w:hAnsi="Times New Roman" w:cs="Times New Roman"/>
          <w:color w:val="0D0D0D"/>
          <w:shd w:val="clear" w:color="auto" w:fill="FFFFFF"/>
        </w:rPr>
        <w:t>like to address in this study:</w:t>
      </w:r>
    </w:p>
    <w:p w14:paraId="4147833A" w14:textId="2CD9BB1F" w:rsidR="00984012" w:rsidRPr="002B0A3E" w:rsidRDefault="00984012" w:rsidP="003C4FC1">
      <w:pPr>
        <w:pStyle w:val="ListParagraph"/>
        <w:numPr>
          <w:ilvl w:val="0"/>
          <w:numId w:val="4"/>
        </w:numPr>
        <w:spacing w:before="160" w:line="276" w:lineRule="auto"/>
        <w:rPr>
          <w:rFonts w:ascii="Times New Roman" w:hAnsi="Times New Roman" w:cs="Times New Roman"/>
        </w:rPr>
        <w:pPrChange w:id="63" w:author="Microsoft Office User" w:date="2024-05-14T10:10:00Z">
          <w:pPr>
            <w:pStyle w:val="ListParagraph"/>
            <w:numPr>
              <w:numId w:val="4"/>
            </w:numPr>
            <w:spacing w:before="160" w:line="480" w:lineRule="auto"/>
            <w:ind w:left="1080" w:hanging="360"/>
          </w:pPr>
        </w:pPrChange>
      </w:pPr>
      <w:r w:rsidRPr="002B0A3E">
        <w:rPr>
          <w:rFonts w:ascii="Times New Roman" w:hAnsi="Times New Roman" w:cs="Times New Roman"/>
          <w:color w:val="0D0D0D"/>
          <w:shd w:val="clear" w:color="auto" w:fill="FFFFFF"/>
        </w:rPr>
        <w:t xml:space="preserve">How effectively can GPT-4 identify and categorize named entities within the complex linguistic framework of Ottoman Turkish? What are the potential challenges, and how might they impact the reliability of the extracted data? For example, to what extent can GPT-4 accurately determine religious affiliations, social statuses, and </w:t>
      </w:r>
      <w:del w:id="64" w:author="Microsoft Office User" w:date="2024-05-14T10:12:00Z">
        <w:r w:rsidRPr="002B0A3E" w:rsidDel="003C4FC1">
          <w:rPr>
            <w:rFonts w:ascii="Times New Roman" w:hAnsi="Times New Roman" w:cs="Times New Roman"/>
            <w:color w:val="0D0D0D"/>
            <w:shd w:val="clear" w:color="auto" w:fill="FFFFFF"/>
          </w:rPr>
          <w:delText>roles</w:delText>
        </w:r>
      </w:del>
      <w:ins w:id="65" w:author="Microsoft Office User" w:date="2024-05-14T10:12:00Z">
        <w:r w:rsidR="003C4FC1">
          <w:rPr>
            <w:rFonts w:ascii="Times New Roman" w:hAnsi="Times New Roman" w:cs="Times New Roman"/>
            <w:color w:val="0D0D0D"/>
            <w:shd w:val="clear" w:color="auto" w:fill="FFFFFF"/>
          </w:rPr>
          <w:t>occupations</w:t>
        </w:r>
      </w:ins>
      <w:r w:rsidRPr="002B0A3E">
        <w:rPr>
          <w:rFonts w:ascii="Times New Roman" w:hAnsi="Times New Roman" w:cs="Times New Roman"/>
          <w:color w:val="0D0D0D"/>
          <w:shd w:val="clear" w:color="auto" w:fill="FFFFFF"/>
        </w:rPr>
        <w:t>?</w:t>
      </w:r>
    </w:p>
    <w:p w14:paraId="360B29D9" w14:textId="4564F892" w:rsidR="00984012" w:rsidRPr="002B0A3E" w:rsidRDefault="00984012" w:rsidP="003C4FC1">
      <w:pPr>
        <w:pStyle w:val="ListParagraph"/>
        <w:numPr>
          <w:ilvl w:val="0"/>
          <w:numId w:val="4"/>
        </w:numPr>
        <w:spacing w:before="160" w:line="276" w:lineRule="auto"/>
        <w:rPr>
          <w:rFonts w:ascii="Times New Roman" w:hAnsi="Times New Roman" w:cs="Times New Roman"/>
        </w:rPr>
        <w:pPrChange w:id="66" w:author="Microsoft Office User" w:date="2024-05-14T10:10:00Z">
          <w:pPr>
            <w:pStyle w:val="ListParagraph"/>
            <w:numPr>
              <w:numId w:val="4"/>
            </w:numPr>
            <w:spacing w:before="160" w:line="480" w:lineRule="auto"/>
            <w:ind w:left="1080" w:hanging="360"/>
          </w:pPr>
        </w:pPrChange>
      </w:pPr>
      <w:r w:rsidRPr="002B0A3E">
        <w:rPr>
          <w:rFonts w:ascii="Times New Roman" w:hAnsi="Times New Roman" w:cs="Times New Roman"/>
          <w:color w:val="0D0D0D"/>
          <w:shd w:val="clear" w:color="auto" w:fill="FFFFFF"/>
        </w:rPr>
        <w:t xml:space="preserve">What new insights can be gleaned about urban religiosity and societal interactions in the Ottoman capital through an AI-assisted analysis of court records? Key areas of focus will include the visibility of Sufis in various legal roles—such as plaintiffs or witnesses—and their interactions with different </w:t>
      </w:r>
      <w:r w:rsidRPr="003C4FC1">
        <w:rPr>
          <w:rFonts w:ascii="Times New Roman" w:hAnsi="Times New Roman" w:cs="Times New Roman"/>
          <w:color w:val="0D0D0D"/>
          <w:highlight w:val="yellow"/>
          <w:shd w:val="clear" w:color="auto" w:fill="FFFFFF"/>
          <w:rPrChange w:id="67" w:author="Microsoft Office User" w:date="2024-05-14T10:13:00Z">
            <w:rPr>
              <w:rFonts w:ascii="Times New Roman" w:hAnsi="Times New Roman" w:cs="Times New Roman"/>
              <w:color w:val="0D0D0D"/>
              <w:shd w:val="clear" w:color="auto" w:fill="FFFFFF"/>
            </w:rPr>
          </w:rPrChange>
        </w:rPr>
        <w:t>societal</w:t>
      </w:r>
      <w:r w:rsidRPr="002B0A3E">
        <w:rPr>
          <w:rFonts w:ascii="Times New Roman" w:hAnsi="Times New Roman" w:cs="Times New Roman"/>
          <w:color w:val="0D0D0D"/>
          <w:shd w:val="clear" w:color="auto" w:fill="FFFFFF"/>
        </w:rPr>
        <w:t xml:space="preserve"> </w:t>
      </w:r>
      <w:ins w:id="68" w:author="Microsoft Office User" w:date="2024-05-14T10:12:00Z">
        <w:r w:rsidR="003C4FC1">
          <w:rPr>
            <w:rFonts w:ascii="Times New Roman" w:hAnsi="Times New Roman" w:cs="Times New Roman"/>
            <w:color w:val="0D0D0D"/>
            <w:shd w:val="clear" w:color="auto" w:fill="FFFFFF"/>
          </w:rPr>
          <w:t>[you are</w:t>
        </w:r>
      </w:ins>
      <w:ins w:id="69" w:author="Microsoft Office User" w:date="2024-05-14T10:13:00Z">
        <w:r w:rsidR="003C4FC1">
          <w:rPr>
            <w:rFonts w:ascii="Times New Roman" w:hAnsi="Times New Roman" w:cs="Times New Roman"/>
            <w:color w:val="0D0D0D"/>
            <w:shd w:val="clear" w:color="auto" w:fill="FFFFFF"/>
          </w:rPr>
          <w:t xml:space="preserve"> using the word societal too much] </w:t>
        </w:r>
      </w:ins>
      <w:r w:rsidRPr="002B0A3E">
        <w:rPr>
          <w:rFonts w:ascii="Times New Roman" w:hAnsi="Times New Roman" w:cs="Times New Roman"/>
          <w:color w:val="0D0D0D"/>
          <w:shd w:val="clear" w:color="auto" w:fill="FFFFFF"/>
        </w:rPr>
        <w:t>groups.</w:t>
      </w:r>
    </w:p>
    <w:p w14:paraId="72015EBB" w14:textId="233391B1" w:rsidR="00984012" w:rsidRPr="002B0A3E" w:rsidRDefault="00984012" w:rsidP="003C4FC1">
      <w:pPr>
        <w:pStyle w:val="ListParagraph"/>
        <w:numPr>
          <w:ilvl w:val="0"/>
          <w:numId w:val="4"/>
        </w:numPr>
        <w:spacing w:before="160" w:line="276" w:lineRule="auto"/>
        <w:rPr>
          <w:rFonts w:ascii="Times New Roman" w:hAnsi="Times New Roman" w:cs="Times New Roman"/>
        </w:rPr>
        <w:pPrChange w:id="70" w:author="Microsoft Office User" w:date="2024-05-14T10:10:00Z">
          <w:pPr>
            <w:pStyle w:val="ListParagraph"/>
            <w:numPr>
              <w:numId w:val="4"/>
            </w:numPr>
            <w:spacing w:before="160" w:line="480" w:lineRule="auto"/>
            <w:ind w:left="1080" w:hanging="360"/>
          </w:pPr>
        </w:pPrChange>
      </w:pPr>
      <w:r w:rsidRPr="002B0A3E">
        <w:rPr>
          <w:rFonts w:ascii="Times New Roman" w:hAnsi="Times New Roman" w:cs="Times New Roman"/>
          <w:color w:val="0D0D0D"/>
          <w:shd w:val="clear" w:color="auto" w:fill="FFFFFF"/>
        </w:rPr>
        <w:t>What specific historical details can be extracted about individuals, their</w:t>
      </w:r>
      <w:ins w:id="71" w:author="Microsoft Office User" w:date="2024-05-14T10:13:00Z">
        <w:r w:rsidR="003C4FC1">
          <w:rPr>
            <w:rFonts w:ascii="Times New Roman" w:hAnsi="Times New Roman" w:cs="Times New Roman"/>
            <w:color w:val="0D0D0D"/>
            <w:shd w:val="clear" w:color="auto" w:fill="FFFFFF"/>
          </w:rPr>
          <w:t xml:space="preserve"> socio-cultural standings</w:t>
        </w:r>
      </w:ins>
      <w:del w:id="72" w:author="Microsoft Office User" w:date="2024-05-14T10:13:00Z">
        <w:r w:rsidRPr="002B0A3E" w:rsidDel="003C4FC1">
          <w:rPr>
            <w:rFonts w:ascii="Times New Roman" w:hAnsi="Times New Roman" w:cs="Times New Roman"/>
            <w:color w:val="0D0D0D"/>
            <w:shd w:val="clear" w:color="auto" w:fill="FFFFFF"/>
          </w:rPr>
          <w:delText xml:space="preserve"> </w:delText>
        </w:r>
        <w:r w:rsidRPr="003C4FC1" w:rsidDel="003C4FC1">
          <w:rPr>
            <w:rFonts w:ascii="Times New Roman" w:hAnsi="Times New Roman" w:cs="Times New Roman"/>
            <w:color w:val="0D0D0D"/>
            <w:highlight w:val="yellow"/>
            <w:shd w:val="clear" w:color="auto" w:fill="FFFFFF"/>
            <w:rPrChange w:id="73" w:author="Microsoft Office User" w:date="2024-05-14T10:13:00Z">
              <w:rPr>
                <w:rFonts w:ascii="Times New Roman" w:hAnsi="Times New Roman" w:cs="Times New Roman"/>
                <w:color w:val="0D0D0D"/>
                <w:shd w:val="clear" w:color="auto" w:fill="FFFFFF"/>
              </w:rPr>
            </w:rPrChange>
          </w:rPr>
          <w:delText>societal</w:delText>
        </w:r>
      </w:del>
      <w:del w:id="74" w:author="Microsoft Office User" w:date="2024-05-14T10:14:00Z">
        <w:r w:rsidRPr="002B0A3E" w:rsidDel="003C4FC1">
          <w:rPr>
            <w:rFonts w:ascii="Times New Roman" w:hAnsi="Times New Roman" w:cs="Times New Roman"/>
            <w:color w:val="0D0D0D"/>
            <w:shd w:val="clear" w:color="auto" w:fill="FFFFFF"/>
          </w:rPr>
          <w:delText xml:space="preserve"> roles</w:delText>
        </w:r>
      </w:del>
      <w:r w:rsidRPr="002B0A3E">
        <w:rPr>
          <w:rFonts w:ascii="Times New Roman" w:hAnsi="Times New Roman" w:cs="Times New Roman"/>
          <w:color w:val="0D0D0D"/>
          <w:shd w:val="clear" w:color="auto" w:fill="FFFFFF"/>
        </w:rPr>
        <w:t xml:space="preserve">, and </w:t>
      </w:r>
      <w:del w:id="75" w:author="Microsoft Office User" w:date="2024-05-14T10:14:00Z">
        <w:r w:rsidRPr="002B0A3E" w:rsidDel="003C4FC1">
          <w:rPr>
            <w:rFonts w:ascii="Times New Roman" w:hAnsi="Times New Roman" w:cs="Times New Roman"/>
            <w:color w:val="0D0D0D"/>
            <w:shd w:val="clear" w:color="auto" w:fill="FFFFFF"/>
          </w:rPr>
          <w:delText>contexts</w:delText>
        </w:r>
      </w:del>
      <w:ins w:id="76" w:author="Microsoft Office User" w:date="2024-05-14T10:14:00Z">
        <w:r w:rsidR="003C4FC1">
          <w:rPr>
            <w:rFonts w:ascii="Times New Roman" w:hAnsi="Times New Roman" w:cs="Times New Roman"/>
            <w:color w:val="0D0D0D"/>
            <w:shd w:val="clear" w:color="auto" w:fill="FFFFFF"/>
          </w:rPr>
          <w:t>circumstances</w:t>
        </w:r>
      </w:ins>
      <w:r w:rsidRPr="002B0A3E">
        <w:rPr>
          <w:rFonts w:ascii="Times New Roman" w:hAnsi="Times New Roman" w:cs="Times New Roman"/>
          <w:color w:val="0D0D0D"/>
          <w:shd w:val="clear" w:color="auto" w:fill="FFFFFF"/>
        </w:rPr>
        <w:t xml:space="preserve">? How can this information enhance our understanding of the period's legal and social </w:t>
      </w:r>
      <w:del w:id="77" w:author="Microsoft Office User" w:date="2024-05-14T10:14:00Z">
        <w:r w:rsidRPr="002B0A3E" w:rsidDel="003C4FC1">
          <w:rPr>
            <w:rFonts w:ascii="Times New Roman" w:hAnsi="Times New Roman" w:cs="Times New Roman"/>
            <w:color w:val="0D0D0D"/>
            <w:shd w:val="clear" w:color="auto" w:fill="FFFFFF"/>
          </w:rPr>
          <w:delText>frameworks</w:delText>
        </w:r>
      </w:del>
      <w:ins w:id="78" w:author="Microsoft Office User" w:date="2024-05-14T10:14:00Z">
        <w:r w:rsidR="003C4FC1">
          <w:rPr>
            <w:rFonts w:ascii="Times New Roman" w:hAnsi="Times New Roman" w:cs="Times New Roman"/>
            <w:color w:val="0D0D0D"/>
            <w:shd w:val="clear" w:color="auto" w:fill="FFFFFF"/>
          </w:rPr>
          <w:t>history</w:t>
        </w:r>
      </w:ins>
      <w:r w:rsidRPr="002B0A3E">
        <w:rPr>
          <w:rFonts w:ascii="Times New Roman" w:hAnsi="Times New Roman" w:cs="Times New Roman"/>
          <w:color w:val="0D0D0D"/>
          <w:shd w:val="clear" w:color="auto" w:fill="FFFFFF"/>
        </w:rPr>
        <w:t>? For instance, what can</w:t>
      </w:r>
      <w:ins w:id="79" w:author="Microsoft Office User" w:date="2024-05-14T10:14:00Z">
        <w:r w:rsidR="003C4FC1">
          <w:rPr>
            <w:rFonts w:ascii="Times New Roman" w:hAnsi="Times New Roman" w:cs="Times New Roman"/>
            <w:color w:val="0D0D0D"/>
            <w:shd w:val="clear" w:color="auto" w:fill="FFFFFF"/>
          </w:rPr>
          <w:t xml:space="preserve"> </w:t>
        </w:r>
        <w:proofErr w:type="gramStart"/>
        <w:r w:rsidR="003C4FC1">
          <w:rPr>
            <w:rFonts w:ascii="Times New Roman" w:hAnsi="Times New Roman" w:cs="Times New Roman"/>
            <w:color w:val="0D0D0D"/>
            <w:shd w:val="clear" w:color="auto" w:fill="FFFFFF"/>
          </w:rPr>
          <w:t>analyzing</w:t>
        </w:r>
        <w:proofErr w:type="gramEnd"/>
        <w:r w:rsidR="003C4FC1">
          <w:rPr>
            <w:rFonts w:ascii="Times New Roman" w:hAnsi="Times New Roman" w:cs="Times New Roman"/>
            <w:color w:val="0D0D0D"/>
            <w:shd w:val="clear" w:color="auto" w:fill="FFFFFF"/>
          </w:rPr>
          <w:t xml:space="preserve"> tens of </w:t>
        </w:r>
        <w:r w:rsidR="003C4FC1">
          <w:rPr>
            <w:rFonts w:ascii="Times New Roman" w:hAnsi="Times New Roman" w:cs="Times New Roman"/>
            <w:color w:val="0D0D0D"/>
            <w:shd w:val="clear" w:color="auto" w:fill="FFFFFF"/>
          </w:rPr>
          <w:lastRenderedPageBreak/>
          <w:t>thousands of court records with the assistance of</w:t>
        </w:r>
      </w:ins>
      <w:r w:rsidRPr="002B0A3E">
        <w:rPr>
          <w:rFonts w:ascii="Times New Roman" w:hAnsi="Times New Roman" w:cs="Times New Roman"/>
          <w:color w:val="0D0D0D"/>
          <w:shd w:val="clear" w:color="auto" w:fill="FFFFFF"/>
        </w:rPr>
        <w:t xml:space="preserve"> GPT-4 reveal about the interactions between Muslim</w:t>
      </w:r>
      <w:del w:id="80" w:author="Microsoft Office User" w:date="2024-05-14T10:15:00Z">
        <w:r w:rsidRPr="002B0A3E" w:rsidDel="003C4FC1">
          <w:rPr>
            <w:rFonts w:ascii="Times New Roman" w:hAnsi="Times New Roman" w:cs="Times New Roman"/>
            <w:color w:val="0D0D0D"/>
            <w:shd w:val="clear" w:color="auto" w:fill="FFFFFF"/>
          </w:rPr>
          <w:delText>s</w:delText>
        </w:r>
      </w:del>
      <w:r w:rsidRPr="002B0A3E">
        <w:rPr>
          <w:rFonts w:ascii="Times New Roman" w:hAnsi="Times New Roman" w:cs="Times New Roman"/>
          <w:color w:val="0D0D0D"/>
          <w:shd w:val="clear" w:color="auto" w:fill="FFFFFF"/>
        </w:rPr>
        <w:t xml:space="preserve"> and non-Muslim</w:t>
      </w:r>
      <w:ins w:id="81" w:author="Microsoft Office User" w:date="2024-05-14T10:14:00Z">
        <w:r w:rsidR="003C4FC1">
          <w:rPr>
            <w:rFonts w:ascii="Times New Roman" w:hAnsi="Times New Roman" w:cs="Times New Roman"/>
            <w:color w:val="0D0D0D"/>
            <w:shd w:val="clear" w:color="auto" w:fill="FFFFFF"/>
          </w:rPr>
          <w:t xml:space="preserve"> residents of the city</w:t>
        </w:r>
      </w:ins>
      <w:del w:id="82" w:author="Microsoft Office User" w:date="2024-05-14T10:14:00Z">
        <w:r w:rsidRPr="002B0A3E" w:rsidDel="003C4FC1">
          <w:rPr>
            <w:rFonts w:ascii="Times New Roman" w:hAnsi="Times New Roman" w:cs="Times New Roman"/>
            <w:color w:val="0D0D0D"/>
            <w:shd w:val="clear" w:color="auto" w:fill="FFFFFF"/>
          </w:rPr>
          <w:delText>s</w:delText>
        </w:r>
      </w:del>
      <w:r w:rsidRPr="002B0A3E">
        <w:rPr>
          <w:rFonts w:ascii="Times New Roman" w:hAnsi="Times New Roman" w:cs="Times New Roman"/>
          <w:color w:val="0D0D0D"/>
          <w:shd w:val="clear" w:color="auto" w:fill="FFFFFF"/>
        </w:rPr>
        <w:t>, the nature of their legal disputes, and the patterns of coexistence, conflict, and cooperation?</w:t>
      </w:r>
      <w:ins w:id="83" w:author="Microsoft Office User" w:date="2024-05-14T10:15:00Z">
        <w:r w:rsidR="003C4FC1">
          <w:rPr>
            <w:rFonts w:ascii="Times New Roman" w:hAnsi="Times New Roman" w:cs="Times New Roman"/>
            <w:color w:val="0D0D0D"/>
            <w:shd w:val="clear" w:color="auto" w:fill="FFFFFF"/>
          </w:rPr>
          <w:t xml:space="preserve"> [How is this related to Sufism?]</w:t>
        </w:r>
      </w:ins>
    </w:p>
    <w:p w14:paraId="1955176F" w14:textId="11C70248" w:rsidR="007B4979" w:rsidRPr="002B0A3E" w:rsidRDefault="003C4FC1" w:rsidP="003C4FC1">
      <w:pPr>
        <w:spacing w:before="160" w:line="276" w:lineRule="auto"/>
        <w:ind w:firstLine="720"/>
        <w:rPr>
          <w:rFonts w:ascii="Times New Roman" w:hAnsi="Times New Roman" w:cs="Times New Roman"/>
        </w:rPr>
        <w:pPrChange w:id="84" w:author="Microsoft Office User" w:date="2024-05-14T10:10:00Z">
          <w:pPr>
            <w:spacing w:before="160" w:line="480" w:lineRule="auto"/>
            <w:ind w:firstLine="720"/>
          </w:pPr>
        </w:pPrChange>
      </w:pPr>
      <w:ins w:id="85" w:author="Microsoft Office User" w:date="2024-05-14T10:15:00Z">
        <w:r>
          <w:rPr>
            <w:rFonts w:ascii="Times New Roman" w:hAnsi="Times New Roman" w:cs="Times New Roman"/>
            <w:color w:val="0D0D0D"/>
            <w:shd w:val="clear" w:color="auto" w:fill="FFFFFF"/>
          </w:rPr>
          <w:t>Ultimately, t</w:t>
        </w:r>
      </w:ins>
      <w:del w:id="86" w:author="Microsoft Office User" w:date="2024-05-14T10:15:00Z">
        <w:r w:rsidR="00984012" w:rsidRPr="002B0A3E" w:rsidDel="003C4FC1">
          <w:rPr>
            <w:rFonts w:ascii="Times New Roman" w:hAnsi="Times New Roman" w:cs="Times New Roman"/>
            <w:color w:val="0D0D0D"/>
            <w:shd w:val="clear" w:color="auto" w:fill="FFFFFF"/>
          </w:rPr>
          <w:delText>T</w:delText>
        </w:r>
      </w:del>
      <w:r w:rsidR="00984012" w:rsidRPr="002B0A3E">
        <w:rPr>
          <w:rFonts w:ascii="Times New Roman" w:hAnsi="Times New Roman" w:cs="Times New Roman"/>
          <w:color w:val="0D0D0D"/>
          <w:shd w:val="clear" w:color="auto" w:fill="FFFFFF"/>
        </w:rPr>
        <w:t xml:space="preserve">his research </w:t>
      </w:r>
      <w:r w:rsidR="00E74FCF" w:rsidRPr="002B0A3E">
        <w:rPr>
          <w:rFonts w:ascii="Times New Roman" w:hAnsi="Times New Roman" w:cs="Times New Roman"/>
        </w:rPr>
        <w:t xml:space="preserve">promises not only to deepen our understanding of Sufi influence in Ottoman society </w:t>
      </w:r>
      <w:r w:rsidR="00984012" w:rsidRPr="002B0A3E">
        <w:rPr>
          <w:rFonts w:ascii="Times New Roman" w:hAnsi="Times New Roman" w:cs="Times New Roman"/>
          <w:color w:val="0D0D0D"/>
          <w:shd w:val="clear" w:color="auto" w:fill="FFFFFF"/>
        </w:rPr>
        <w:t xml:space="preserve">but also to demonstrate the potential of AI integration in historical studies. </w:t>
      </w:r>
      <w:commentRangeStart w:id="87"/>
      <w:r w:rsidR="00984012" w:rsidRPr="002B0A3E">
        <w:rPr>
          <w:rFonts w:ascii="Times New Roman" w:hAnsi="Times New Roman" w:cs="Times New Roman"/>
          <w:color w:val="0D0D0D"/>
          <w:shd w:val="clear" w:color="auto" w:fill="FFFFFF"/>
        </w:rPr>
        <w:t>Through this innovative methodology, I aim to provide a nuanced analysis of Sufi roles in urban life while shedding light on broader societal dynamics such as gender roles, interfaith relations, and social class hierarchies.</w:t>
      </w:r>
      <w:commentRangeEnd w:id="87"/>
      <w:r>
        <w:rPr>
          <w:rStyle w:val="CommentReference"/>
        </w:rPr>
        <w:commentReference w:id="87"/>
      </w:r>
    </w:p>
    <w:p w14:paraId="68F28374" w14:textId="16E7F38E" w:rsidR="002E232B" w:rsidRPr="002B0A3E" w:rsidRDefault="00984012" w:rsidP="003C4FC1">
      <w:pPr>
        <w:spacing w:before="160" w:line="276" w:lineRule="auto"/>
        <w:rPr>
          <w:rFonts w:ascii="Times New Roman" w:hAnsi="Times New Roman" w:cs="Times New Roman"/>
        </w:rPr>
        <w:pPrChange w:id="88" w:author="Microsoft Office User" w:date="2024-05-14T10:10:00Z">
          <w:pPr>
            <w:spacing w:before="160" w:line="480" w:lineRule="auto"/>
          </w:pPr>
        </w:pPrChange>
      </w:pPr>
      <w:r w:rsidRPr="002B0A3E">
        <w:rPr>
          <w:rFonts w:ascii="Times New Roman" w:hAnsi="Times New Roman" w:cs="Times New Roman"/>
          <w:color w:val="0D0D0D"/>
          <w:shd w:val="clear" w:color="auto" w:fill="FFFFFF"/>
        </w:rPr>
        <w:t>Below is a practical illustration of the NER tasks applied to an individual court case:</w:t>
      </w:r>
      <w:r w:rsidR="00840F56" w:rsidRPr="002B0A3E">
        <w:rPr>
          <w:rFonts w:ascii="Times New Roman" w:hAnsi="Times New Roman" w:cs="Times New Roman"/>
        </w:rPr>
        <w:br/>
      </w:r>
      <w:r w:rsidR="002E232B" w:rsidRPr="002B0A3E">
        <w:rPr>
          <w:rFonts w:ascii="Times New Roman" w:hAnsi="Times New Roman" w:cs="Times New Roman"/>
        </w:rPr>
        <w:fldChar w:fldCharType="begin"/>
      </w:r>
      <w:r w:rsidR="002E232B" w:rsidRPr="002B0A3E">
        <w:rPr>
          <w:rFonts w:ascii="Times New Roman" w:hAnsi="Times New Roman" w:cs="Times New Roman"/>
        </w:rPr>
        <w:instrText>HYPERLINK "https://www.kadisicilleri.org/ayrmetin.php?idno=101&amp;MetinTmz=ada"</w:instrText>
      </w:r>
      <w:r w:rsidR="002E232B" w:rsidRPr="002B0A3E">
        <w:rPr>
          <w:rFonts w:ascii="Times New Roman" w:hAnsi="Times New Roman" w:cs="Times New Roman"/>
        </w:rPr>
      </w:r>
      <w:r w:rsidR="002E232B" w:rsidRPr="002B0A3E">
        <w:rPr>
          <w:rFonts w:ascii="Times New Roman" w:hAnsi="Times New Roman" w:cs="Times New Roman"/>
        </w:rPr>
        <w:fldChar w:fldCharType="separate"/>
      </w:r>
      <w:r w:rsidR="002E232B" w:rsidRPr="002B0A3E">
        <w:rPr>
          <w:rStyle w:val="Hyperlink"/>
          <w:rFonts w:ascii="Times New Roman" w:hAnsi="Times New Roman" w:cs="Times New Roman"/>
        </w:rPr>
        <w:t>https://www.kadisicilleri.org/ayrmetin.php?idno=101&amp;MetinTmz=ada</w:t>
      </w:r>
      <w:r w:rsidR="002E232B" w:rsidRPr="002B0A3E">
        <w:rPr>
          <w:rFonts w:ascii="Times New Roman" w:hAnsi="Times New Roman" w:cs="Times New Roman"/>
        </w:rPr>
        <w:fldChar w:fldCharType="end"/>
      </w:r>
    </w:p>
    <w:p w14:paraId="3656D740" w14:textId="77777777" w:rsidR="002E232B" w:rsidRPr="002B0A3E" w:rsidRDefault="002E232B" w:rsidP="003C4FC1">
      <w:pPr>
        <w:spacing w:before="160" w:line="276" w:lineRule="auto"/>
        <w:rPr>
          <w:rFonts w:ascii="Times New Roman" w:hAnsi="Times New Roman" w:cs="Times New Roman"/>
        </w:rPr>
        <w:pPrChange w:id="89" w:author="Microsoft Office User" w:date="2024-05-14T10:10:00Z">
          <w:pPr>
            <w:spacing w:before="160" w:line="480" w:lineRule="auto"/>
          </w:pPr>
        </w:pPrChange>
      </w:pPr>
    </w:p>
    <w:p w14:paraId="7EC6B8F8" w14:textId="77777777" w:rsidR="00984012" w:rsidRPr="002B0A3E" w:rsidRDefault="00984012" w:rsidP="003C4FC1">
      <w:pPr>
        <w:spacing w:before="160" w:line="276" w:lineRule="auto"/>
        <w:rPr>
          <w:rFonts w:ascii="Times New Roman" w:hAnsi="Times New Roman" w:cs="Times New Roman"/>
        </w:rPr>
        <w:pPrChange w:id="90" w:author="Microsoft Office User" w:date="2024-05-14T10:10:00Z">
          <w:pPr>
            <w:spacing w:before="160" w:line="480" w:lineRule="auto"/>
          </w:pPr>
        </w:pPrChange>
      </w:pPr>
    </w:p>
    <w:tbl>
      <w:tblPr>
        <w:tblW w:w="11765" w:type="dxa"/>
        <w:tblInd w:w="-1212" w:type="dxa"/>
        <w:tblLook w:val="04A0" w:firstRow="1" w:lastRow="0" w:firstColumn="1" w:lastColumn="0" w:noHBand="0" w:noVBand="1"/>
      </w:tblPr>
      <w:tblGrid>
        <w:gridCol w:w="2300"/>
        <w:gridCol w:w="1000"/>
        <w:gridCol w:w="1880"/>
        <w:gridCol w:w="1900"/>
        <w:gridCol w:w="2020"/>
        <w:gridCol w:w="955"/>
        <w:gridCol w:w="1760"/>
      </w:tblGrid>
      <w:tr w:rsidR="002F7696" w:rsidRPr="0025758D" w14:paraId="1EE622E2"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3E79D81A"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1" w:author="Microsoft Office User" w:date="2024-05-14T10:10:00Z">
                <w:pPr/>
              </w:pPrChange>
            </w:pPr>
            <w:r w:rsidRPr="002E232B">
              <w:rPr>
                <w:rFonts w:ascii="Times New Roman" w:eastAsia="Times New Roman" w:hAnsi="Times New Roman" w:cs="Times New Roman"/>
                <w:b/>
                <w:bCs/>
                <w:color w:val="FFFFFF"/>
                <w:kern w:val="0"/>
                <w:sz w:val="20"/>
                <w:szCs w:val="20"/>
                <w14:ligatures w14:val="none"/>
              </w:rPr>
              <w:t>name</w:t>
            </w:r>
          </w:p>
        </w:tc>
        <w:tc>
          <w:tcPr>
            <w:tcW w:w="100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63643988"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2" w:author="Microsoft Office User" w:date="2024-05-14T10:10:00Z">
                <w:pPr/>
              </w:pPrChange>
            </w:pPr>
            <w:r w:rsidRPr="002E232B">
              <w:rPr>
                <w:rFonts w:ascii="Times New Roman" w:eastAsia="Times New Roman" w:hAnsi="Times New Roman" w:cs="Times New Roman"/>
                <w:b/>
                <w:bCs/>
                <w:color w:val="FFFFFF"/>
                <w:kern w:val="0"/>
                <w:sz w:val="20"/>
                <w:szCs w:val="20"/>
                <w14:ligatures w14:val="none"/>
              </w:rPr>
              <w:t>gender</w:t>
            </w:r>
          </w:p>
        </w:tc>
        <w:tc>
          <w:tcPr>
            <w:tcW w:w="188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16FFF950"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3" w:author="Microsoft Office User" w:date="2024-05-14T10:10:00Z">
                <w:pPr/>
              </w:pPrChange>
            </w:pPr>
            <w:proofErr w:type="spellStart"/>
            <w:r w:rsidRPr="002E232B">
              <w:rPr>
                <w:rFonts w:ascii="Times New Roman" w:eastAsia="Times New Roman" w:hAnsi="Times New Roman" w:cs="Times New Roman"/>
                <w:b/>
                <w:bCs/>
                <w:color w:val="FFFFFF"/>
                <w:kern w:val="0"/>
                <w:sz w:val="20"/>
                <w:szCs w:val="20"/>
                <w14:ligatures w14:val="none"/>
              </w:rPr>
              <w:t>religion_ethnicity</w:t>
            </w:r>
            <w:proofErr w:type="spellEnd"/>
          </w:p>
        </w:tc>
        <w:tc>
          <w:tcPr>
            <w:tcW w:w="190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750C42E8"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4" w:author="Microsoft Office User" w:date="2024-05-14T10:10:00Z">
                <w:pPr/>
              </w:pPrChange>
            </w:pPr>
            <w:proofErr w:type="spellStart"/>
            <w:r w:rsidRPr="002E232B">
              <w:rPr>
                <w:rFonts w:ascii="Times New Roman" w:eastAsia="Times New Roman" w:hAnsi="Times New Roman" w:cs="Times New Roman"/>
                <w:b/>
                <w:bCs/>
                <w:color w:val="FFFFFF"/>
                <w:kern w:val="0"/>
                <w:sz w:val="20"/>
                <w:szCs w:val="20"/>
                <w14:ligatures w14:val="none"/>
              </w:rPr>
              <w:t>social_status_job</w:t>
            </w:r>
            <w:proofErr w:type="spellEnd"/>
          </w:p>
        </w:tc>
        <w:tc>
          <w:tcPr>
            <w:tcW w:w="202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726FBE1B"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5" w:author="Microsoft Office User" w:date="2024-05-14T10:10:00Z">
                <w:pPr/>
              </w:pPrChange>
            </w:pPr>
            <w:proofErr w:type="spellStart"/>
            <w:r w:rsidRPr="002E232B">
              <w:rPr>
                <w:rFonts w:ascii="Times New Roman" w:eastAsia="Times New Roman" w:hAnsi="Times New Roman" w:cs="Times New Roman"/>
                <w:b/>
                <w:bCs/>
                <w:color w:val="FFFFFF"/>
                <w:kern w:val="0"/>
                <w:sz w:val="20"/>
                <w:szCs w:val="20"/>
                <w14:ligatures w14:val="none"/>
              </w:rPr>
              <w:t>role_in_case</w:t>
            </w:r>
            <w:proofErr w:type="spellEnd"/>
          </w:p>
        </w:tc>
        <w:tc>
          <w:tcPr>
            <w:tcW w:w="905"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43DD0D5E"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6" w:author="Microsoft Office User" w:date="2024-05-14T10:10:00Z">
                <w:pPr/>
              </w:pPrChange>
            </w:pPr>
            <w:r w:rsidRPr="002E232B">
              <w:rPr>
                <w:rFonts w:ascii="Times New Roman" w:eastAsia="Times New Roman" w:hAnsi="Times New Roman" w:cs="Times New Roman"/>
                <w:b/>
                <w:bCs/>
                <w:color w:val="FFFFFF"/>
                <w:kern w:val="0"/>
                <w:sz w:val="20"/>
                <w:szCs w:val="20"/>
                <w14:ligatures w14:val="none"/>
              </w:rPr>
              <w:t>titles</w:t>
            </w:r>
          </w:p>
        </w:tc>
        <w:tc>
          <w:tcPr>
            <w:tcW w:w="176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125696DC" w14:textId="77777777" w:rsidR="002E232B" w:rsidRPr="002E232B" w:rsidRDefault="002E232B" w:rsidP="003C4FC1">
            <w:pPr>
              <w:spacing w:line="276" w:lineRule="auto"/>
              <w:rPr>
                <w:rFonts w:ascii="Times New Roman" w:eastAsia="Times New Roman" w:hAnsi="Times New Roman" w:cs="Times New Roman"/>
                <w:b/>
                <w:bCs/>
                <w:color w:val="FFFFFF"/>
                <w:kern w:val="0"/>
                <w:sz w:val="20"/>
                <w:szCs w:val="20"/>
                <w14:ligatures w14:val="none"/>
              </w:rPr>
              <w:pPrChange w:id="97" w:author="Microsoft Office User" w:date="2024-05-14T10:10:00Z">
                <w:pPr/>
              </w:pPrChange>
            </w:pPr>
            <w:proofErr w:type="spellStart"/>
            <w:r w:rsidRPr="002E232B">
              <w:rPr>
                <w:rFonts w:ascii="Times New Roman" w:eastAsia="Times New Roman" w:hAnsi="Times New Roman" w:cs="Times New Roman"/>
                <w:b/>
                <w:bCs/>
                <w:color w:val="FFFFFF"/>
                <w:kern w:val="0"/>
                <w:sz w:val="20"/>
                <w:szCs w:val="20"/>
                <w14:ligatures w14:val="none"/>
              </w:rPr>
              <w:t>legal_case_type</w:t>
            </w:r>
            <w:proofErr w:type="spellEnd"/>
          </w:p>
        </w:tc>
      </w:tr>
      <w:tr w:rsidR="0025758D" w:rsidRPr="002E232B" w14:paraId="0D407C68"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DD4EAF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98"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Rodini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bt.</w:t>
            </w:r>
            <w:proofErr w:type="spellEnd"/>
            <w:r w:rsidRPr="002E232B">
              <w:rPr>
                <w:rFonts w:ascii="Times New Roman" w:eastAsia="Times New Roman" w:hAnsi="Times New Roman" w:cs="Times New Roman"/>
                <w:color w:val="000000"/>
                <w:kern w:val="0"/>
                <w:sz w:val="20"/>
                <w:szCs w:val="20"/>
                <w14:ligatures w14:val="none"/>
              </w:rPr>
              <w:t xml:space="preserve"> Nikola </w:t>
            </w:r>
            <w:proofErr w:type="spellStart"/>
            <w:r w:rsidRPr="002E232B">
              <w:rPr>
                <w:rFonts w:ascii="Times New Roman" w:eastAsia="Times New Roman" w:hAnsi="Times New Roman" w:cs="Times New Roman"/>
                <w:color w:val="000000"/>
                <w:kern w:val="0"/>
                <w:sz w:val="20"/>
                <w:szCs w:val="20"/>
                <w14:ligatures w14:val="none"/>
              </w:rPr>
              <w:t>Nasrâniye</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C475F7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9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Woman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92678F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3FAF3F2"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D6D5371"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Principal</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6270FAA"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39098B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52E19C31"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14AEA"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 xml:space="preserve">İlya v. </w:t>
            </w:r>
            <w:proofErr w:type="spellStart"/>
            <w:r w:rsidRPr="002E232B">
              <w:rPr>
                <w:rFonts w:ascii="Times New Roman" w:eastAsia="Times New Roman" w:hAnsi="Times New Roman" w:cs="Times New Roman"/>
                <w:color w:val="000000"/>
                <w:kern w:val="0"/>
                <w:sz w:val="20"/>
                <w:szCs w:val="20"/>
                <w14:ligatures w14:val="none"/>
              </w:rPr>
              <w:t>Lefter</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E87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B22C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239E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45EA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0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04A1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7465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728E7B69"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431ECE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2"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Margarit</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Mihail</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A5B13D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3160856"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F4A993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BE5BCBB"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78650A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6D05D0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7EB41CE6"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1541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19"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Panayot</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Anaştaş</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4EF2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8308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A275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54540"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E64A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7D0D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6F5B9802"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EC59E5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6"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Polin</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Mavrodi</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E59248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CDB71F1"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9AED9A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2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3E1CBB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Husband of Principal</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8510DB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887DDFA"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0B124029"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37CEA"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3"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Filohidos</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Varsami</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BDDF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F5F70"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D3E8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5928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Current Property Holder</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2D65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2F6"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3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0CE2ED97"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63421B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0"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Mukayyidi</w:t>
            </w:r>
            <w:proofErr w:type="spellEnd"/>
            <w:r w:rsidRPr="002E232B">
              <w:rPr>
                <w:rFonts w:ascii="Times New Roman" w:eastAsia="Times New Roman" w:hAnsi="Times New Roman" w:cs="Times New Roman"/>
                <w:color w:val="000000"/>
                <w:kern w:val="0"/>
                <w:sz w:val="20"/>
                <w:szCs w:val="20"/>
                <w14:ligatures w14:val="none"/>
              </w:rPr>
              <w:t xml:space="preserve"> b. </w:t>
            </w:r>
            <w:proofErr w:type="spellStart"/>
            <w:r w:rsidRPr="002E232B">
              <w:rPr>
                <w:rFonts w:ascii="Times New Roman" w:eastAsia="Times New Roman" w:hAnsi="Times New Roman" w:cs="Times New Roman"/>
                <w:color w:val="000000"/>
                <w:kern w:val="0"/>
                <w:sz w:val="20"/>
                <w:szCs w:val="20"/>
                <w14:ligatures w14:val="none"/>
              </w:rPr>
              <w:t>Ağa</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8FF160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CFC86C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ECC16C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6939661"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6FCF442"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Ağa</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1336CD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1FA0DC85"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174E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7"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Hüseyin</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Usta</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E7A7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DECA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4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C4A9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Artisan/Craftsperson</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72640"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34E7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Usta</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6C8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1FC14688"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938A89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Ahmed Efendi</w:t>
            </w:r>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DA9881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BD7D51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217C12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Scholar/Ulama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459EC8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8D3DE72"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5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['Efendi']</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309885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302ADB10"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B94B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1"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Kayıkçı</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Hüseyin</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Beşe</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521F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6149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0E6B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F7F46"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29240"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Beşe</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1515B"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09E47503"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722C7D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8"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Hüseyin</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Ağa</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C591A1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6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14B750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6D51A4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85E115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BCC715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Ağa</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D246FD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5F12F5AD"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9B402"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5"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Panoli</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Rali</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B61E2"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6D49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CB1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D1A5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7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8002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B9B56"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1503B015"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567D9F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2"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Aci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Yamandi</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C21DD0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A2A336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002138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AB36B6B"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02CD81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36BAE1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01E77553"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6E0C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89"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Aci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Yanaki</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A399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11786"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413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2335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88D6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6CCB1"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1F7EC3BE"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78CAE85"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6"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Aci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Angeli</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B0FF517"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E3A5CD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0090DC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19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6638648"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0"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32347F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B8C46A4"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707C629A"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8126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3"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Anaştaş</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71D6F"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11C9D"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3A57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14A1"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7"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734E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8"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4BE7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09"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5EB60B6C"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EDF99B1"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0" w:author="Microsoft Office User" w:date="2024-05-14T10:10:00Z">
                <w:pPr/>
              </w:pPrChange>
            </w:pPr>
            <w:proofErr w:type="spellStart"/>
            <w:r w:rsidRPr="002E232B">
              <w:rPr>
                <w:rFonts w:ascii="Times New Roman" w:eastAsia="Times New Roman" w:hAnsi="Times New Roman" w:cs="Times New Roman"/>
                <w:color w:val="000000"/>
                <w:kern w:val="0"/>
                <w:sz w:val="20"/>
                <w:szCs w:val="20"/>
                <w14:ligatures w14:val="none"/>
              </w:rPr>
              <w:t>Pirafil</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317FCC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1" w:author="Microsoft Office User" w:date="2024-05-14T10:10:00Z">
                <w:pPr/>
              </w:pPrChange>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A496AA3"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2" w:author="Microsoft Office User" w:date="2024-05-14T10:10:00Z">
                <w:pPr/>
              </w:pPrChange>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D8CAADC"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3"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88383E0"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4" w:author="Microsoft Office User" w:date="2024-05-14T10:10:00Z">
                <w:pPr/>
              </w:pPrChange>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8670CEE"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5" w:author="Microsoft Office User" w:date="2024-05-14T10:10:00Z">
                <w:pPr/>
              </w:pPrChange>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467D729" w14:textId="77777777" w:rsidR="002E232B" w:rsidRPr="002E232B" w:rsidRDefault="002E232B" w:rsidP="003C4FC1">
            <w:pPr>
              <w:spacing w:line="276" w:lineRule="auto"/>
              <w:rPr>
                <w:rFonts w:ascii="Times New Roman" w:eastAsia="Times New Roman" w:hAnsi="Times New Roman" w:cs="Times New Roman"/>
                <w:color w:val="000000"/>
                <w:kern w:val="0"/>
                <w:sz w:val="20"/>
                <w:szCs w:val="20"/>
                <w14:ligatures w14:val="none"/>
              </w:rPr>
              <w:pPrChange w:id="216" w:author="Microsoft Office User" w:date="2024-05-14T10:10:00Z">
                <w:pPr/>
              </w:pPrChange>
            </w:pPr>
            <w:r w:rsidRPr="002E232B">
              <w:rPr>
                <w:rFonts w:ascii="Times New Roman" w:eastAsia="Times New Roman" w:hAnsi="Times New Roman" w:cs="Times New Roman"/>
                <w:color w:val="000000"/>
                <w:kern w:val="0"/>
                <w:sz w:val="20"/>
                <w:szCs w:val="20"/>
                <w14:ligatures w14:val="none"/>
              </w:rPr>
              <w:t>Property Disputes</w:t>
            </w:r>
          </w:p>
        </w:tc>
      </w:tr>
    </w:tbl>
    <w:p w14:paraId="39923BCC" w14:textId="4B69C29C" w:rsidR="002E232B" w:rsidRPr="002B0A3E" w:rsidRDefault="002E232B" w:rsidP="003C4FC1">
      <w:pPr>
        <w:spacing w:before="160" w:line="276" w:lineRule="auto"/>
        <w:rPr>
          <w:rFonts w:ascii="Times New Roman" w:hAnsi="Times New Roman" w:cs="Times New Roman"/>
        </w:rPr>
        <w:pPrChange w:id="217" w:author="Microsoft Office User" w:date="2024-05-14T10:10:00Z">
          <w:pPr>
            <w:spacing w:before="160" w:line="480" w:lineRule="auto"/>
          </w:pPr>
        </w:pPrChange>
      </w:pPr>
    </w:p>
    <w:sectPr w:rsidR="002E232B" w:rsidRPr="002B0A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7" w:author="Microsoft Office User" w:date="2024-05-14T10:15:00Z" w:initials="MOU">
    <w:p w14:paraId="59E03B6A" w14:textId="7A667091" w:rsidR="003C4FC1" w:rsidRDefault="003C4FC1">
      <w:pPr>
        <w:pStyle w:val="CommentText"/>
      </w:pPr>
      <w:r>
        <w:rPr>
          <w:rStyle w:val="CommentReference"/>
        </w:rPr>
        <w:annotationRef/>
      </w:r>
      <w:r>
        <w:t>Repetitive, you already said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E03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DDC" w16cex:dateUtc="2024-05-14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03B6A" w16cid:durableId="27E13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0F"/>
    <w:multiLevelType w:val="hybridMultilevel"/>
    <w:tmpl w:val="65BC34C8"/>
    <w:lvl w:ilvl="0" w:tplc="CE589824">
      <w:numFmt w:val="bullet"/>
      <w:lvlText w:val="-"/>
      <w:lvlJc w:val="left"/>
      <w:pPr>
        <w:ind w:left="1080" w:hanging="360"/>
      </w:pPr>
      <w:rPr>
        <w:rFonts w:ascii="Times New Roman" w:eastAsiaTheme="minorHAnsi" w:hAnsi="Times New Roman" w:cs="Times New Roman" w:hint="default"/>
        <w:color w:val="0D0D0D"/>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870BC"/>
    <w:multiLevelType w:val="multilevel"/>
    <w:tmpl w:val="4DE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427C0"/>
    <w:multiLevelType w:val="multilevel"/>
    <w:tmpl w:val="706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E2709"/>
    <w:multiLevelType w:val="hybridMultilevel"/>
    <w:tmpl w:val="46DCF3BE"/>
    <w:lvl w:ilvl="0" w:tplc="04090001">
      <w:start w:val="1"/>
      <w:numFmt w:val="bullet"/>
      <w:lvlText w:val=""/>
      <w:lvlJc w:val="left"/>
      <w:pPr>
        <w:ind w:left="1080" w:hanging="360"/>
      </w:pPr>
      <w:rPr>
        <w:rFonts w:ascii="Symbol" w:hAnsi="Symbol" w:hint="default"/>
        <w:color w:val="0D0D0D"/>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8286075"/>
    <w:multiLevelType w:val="multilevel"/>
    <w:tmpl w:val="82B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91D"/>
    <w:multiLevelType w:val="hybridMultilevel"/>
    <w:tmpl w:val="166CA61A"/>
    <w:lvl w:ilvl="0" w:tplc="CE589824">
      <w:numFmt w:val="bullet"/>
      <w:lvlText w:val="-"/>
      <w:lvlJc w:val="left"/>
      <w:pPr>
        <w:ind w:left="720" w:hanging="360"/>
      </w:pPr>
      <w:rPr>
        <w:rFonts w:ascii="Times New Roman" w:eastAsiaTheme="minorHAnsi" w:hAnsi="Times New Roman" w:cs="Times New Roman"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946547">
    <w:abstractNumId w:val="5"/>
  </w:num>
  <w:num w:numId="2" w16cid:durableId="1237931980">
    <w:abstractNumId w:val="2"/>
  </w:num>
  <w:num w:numId="3" w16cid:durableId="1623920186">
    <w:abstractNumId w:val="0"/>
  </w:num>
  <w:num w:numId="4" w16cid:durableId="831792657">
    <w:abstractNumId w:val="3"/>
  </w:num>
  <w:num w:numId="5" w16cid:durableId="1059858976">
    <w:abstractNumId w:val="1"/>
  </w:num>
  <w:num w:numId="6" w16cid:durableId="2979995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B9"/>
    <w:rsid w:val="00055CD0"/>
    <w:rsid w:val="0025758D"/>
    <w:rsid w:val="0027479B"/>
    <w:rsid w:val="002B0A3E"/>
    <w:rsid w:val="002E232B"/>
    <w:rsid w:val="002F4B73"/>
    <w:rsid w:val="002F7696"/>
    <w:rsid w:val="003B73E0"/>
    <w:rsid w:val="003C4FC1"/>
    <w:rsid w:val="00414E02"/>
    <w:rsid w:val="00430715"/>
    <w:rsid w:val="0069670F"/>
    <w:rsid w:val="0072023B"/>
    <w:rsid w:val="007A5435"/>
    <w:rsid w:val="007B4979"/>
    <w:rsid w:val="00840F56"/>
    <w:rsid w:val="008C1D11"/>
    <w:rsid w:val="00984012"/>
    <w:rsid w:val="009E5A05"/>
    <w:rsid w:val="00A457DE"/>
    <w:rsid w:val="00C03DB9"/>
    <w:rsid w:val="00CA773C"/>
    <w:rsid w:val="00D403F7"/>
    <w:rsid w:val="00E4595D"/>
    <w:rsid w:val="00E74FCF"/>
    <w:rsid w:val="00EC7626"/>
    <w:rsid w:val="00F46BF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44AADA5D"/>
  <w15:chartTrackingRefBased/>
  <w15:docId w15:val="{4DDB06F6-3965-BD40-9EFC-93BCEA8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0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D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D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D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D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DB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03DB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03DB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03DB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03DB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03DB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03DB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03DB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03DB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03D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DB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03D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DB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03D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DB9"/>
    <w:rPr>
      <w:i/>
      <w:iCs/>
      <w:color w:val="404040" w:themeColor="text1" w:themeTint="BF"/>
      <w:lang w:val="en-US"/>
    </w:rPr>
  </w:style>
  <w:style w:type="paragraph" w:styleId="ListParagraph">
    <w:name w:val="List Paragraph"/>
    <w:basedOn w:val="Normal"/>
    <w:uiPriority w:val="34"/>
    <w:qFormat/>
    <w:rsid w:val="00C03DB9"/>
    <w:pPr>
      <w:ind w:left="720"/>
      <w:contextualSpacing/>
    </w:pPr>
  </w:style>
  <w:style w:type="character" w:styleId="IntenseEmphasis">
    <w:name w:val="Intense Emphasis"/>
    <w:basedOn w:val="DefaultParagraphFont"/>
    <w:uiPriority w:val="21"/>
    <w:qFormat/>
    <w:rsid w:val="00C03DB9"/>
    <w:rPr>
      <w:i/>
      <w:iCs/>
      <w:color w:val="0F4761" w:themeColor="accent1" w:themeShade="BF"/>
    </w:rPr>
  </w:style>
  <w:style w:type="paragraph" w:styleId="IntenseQuote">
    <w:name w:val="Intense Quote"/>
    <w:basedOn w:val="Normal"/>
    <w:next w:val="Normal"/>
    <w:link w:val="IntenseQuoteChar"/>
    <w:uiPriority w:val="30"/>
    <w:qFormat/>
    <w:rsid w:val="00C0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DB9"/>
    <w:rPr>
      <w:i/>
      <w:iCs/>
      <w:color w:val="0F4761" w:themeColor="accent1" w:themeShade="BF"/>
      <w:lang w:val="en-US"/>
    </w:rPr>
  </w:style>
  <w:style w:type="character" w:styleId="IntenseReference">
    <w:name w:val="Intense Reference"/>
    <w:basedOn w:val="DefaultParagraphFont"/>
    <w:uiPriority w:val="32"/>
    <w:qFormat/>
    <w:rsid w:val="00C03DB9"/>
    <w:rPr>
      <w:b/>
      <w:bCs/>
      <w:smallCaps/>
      <w:color w:val="0F4761" w:themeColor="accent1" w:themeShade="BF"/>
      <w:spacing w:val="5"/>
    </w:rPr>
  </w:style>
  <w:style w:type="character" w:styleId="Strong">
    <w:name w:val="Strong"/>
    <w:basedOn w:val="DefaultParagraphFont"/>
    <w:uiPriority w:val="22"/>
    <w:qFormat/>
    <w:rsid w:val="00C03DB9"/>
    <w:rPr>
      <w:b/>
      <w:bCs/>
    </w:rPr>
  </w:style>
  <w:style w:type="paragraph" w:styleId="NormalWeb">
    <w:name w:val="Normal (Web)"/>
    <w:basedOn w:val="Normal"/>
    <w:uiPriority w:val="99"/>
    <w:semiHidden/>
    <w:unhideWhenUsed/>
    <w:rsid w:val="00E74FCF"/>
    <w:pPr>
      <w:spacing w:before="100" w:beforeAutospacing="1" w:after="100" w:afterAutospacing="1"/>
    </w:pPr>
    <w:rPr>
      <w:rFonts w:ascii="Times New Roman" w:eastAsia="Times New Roman" w:hAnsi="Times New Roman" w:cs="Times New Roman"/>
      <w:kern w:val="0"/>
      <w:lang/>
      <w14:ligatures w14:val="none"/>
    </w:rPr>
  </w:style>
  <w:style w:type="character" w:styleId="Hyperlink">
    <w:name w:val="Hyperlink"/>
    <w:basedOn w:val="DefaultParagraphFont"/>
    <w:uiPriority w:val="99"/>
    <w:unhideWhenUsed/>
    <w:rsid w:val="002E232B"/>
    <w:rPr>
      <w:color w:val="467886" w:themeColor="hyperlink"/>
      <w:u w:val="single"/>
    </w:rPr>
  </w:style>
  <w:style w:type="character" w:styleId="UnresolvedMention">
    <w:name w:val="Unresolved Mention"/>
    <w:basedOn w:val="DefaultParagraphFont"/>
    <w:uiPriority w:val="99"/>
    <w:semiHidden/>
    <w:unhideWhenUsed/>
    <w:rsid w:val="002E232B"/>
    <w:rPr>
      <w:color w:val="605E5C"/>
      <w:shd w:val="clear" w:color="auto" w:fill="E1DFDD"/>
    </w:rPr>
  </w:style>
  <w:style w:type="character" w:styleId="FollowedHyperlink">
    <w:name w:val="FollowedHyperlink"/>
    <w:basedOn w:val="DefaultParagraphFont"/>
    <w:uiPriority w:val="99"/>
    <w:semiHidden/>
    <w:unhideWhenUsed/>
    <w:rsid w:val="00D403F7"/>
    <w:rPr>
      <w:color w:val="96607D" w:themeColor="followedHyperlink"/>
      <w:u w:val="single"/>
    </w:rPr>
  </w:style>
  <w:style w:type="paragraph" w:styleId="Revision">
    <w:name w:val="Revision"/>
    <w:hidden/>
    <w:uiPriority w:val="99"/>
    <w:semiHidden/>
    <w:rsid w:val="0069670F"/>
    <w:rPr>
      <w:lang w:val="en-US"/>
    </w:rPr>
  </w:style>
  <w:style w:type="character" w:styleId="CommentReference">
    <w:name w:val="annotation reference"/>
    <w:basedOn w:val="DefaultParagraphFont"/>
    <w:uiPriority w:val="99"/>
    <w:semiHidden/>
    <w:unhideWhenUsed/>
    <w:rsid w:val="003C4FC1"/>
    <w:rPr>
      <w:sz w:val="16"/>
      <w:szCs w:val="16"/>
    </w:rPr>
  </w:style>
  <w:style w:type="paragraph" w:styleId="CommentText">
    <w:name w:val="annotation text"/>
    <w:basedOn w:val="Normal"/>
    <w:link w:val="CommentTextChar"/>
    <w:uiPriority w:val="99"/>
    <w:semiHidden/>
    <w:unhideWhenUsed/>
    <w:rsid w:val="003C4FC1"/>
    <w:rPr>
      <w:sz w:val="20"/>
      <w:szCs w:val="20"/>
    </w:rPr>
  </w:style>
  <w:style w:type="character" w:customStyle="1" w:styleId="CommentTextChar">
    <w:name w:val="Comment Text Char"/>
    <w:basedOn w:val="DefaultParagraphFont"/>
    <w:link w:val="CommentText"/>
    <w:uiPriority w:val="99"/>
    <w:semiHidden/>
    <w:rsid w:val="003C4FC1"/>
    <w:rPr>
      <w:sz w:val="20"/>
      <w:szCs w:val="20"/>
      <w:lang w:val="en-US"/>
    </w:rPr>
  </w:style>
  <w:style w:type="paragraph" w:styleId="CommentSubject">
    <w:name w:val="annotation subject"/>
    <w:basedOn w:val="CommentText"/>
    <w:next w:val="CommentText"/>
    <w:link w:val="CommentSubjectChar"/>
    <w:uiPriority w:val="99"/>
    <w:semiHidden/>
    <w:unhideWhenUsed/>
    <w:rsid w:val="003C4FC1"/>
    <w:rPr>
      <w:b/>
      <w:bCs/>
    </w:rPr>
  </w:style>
  <w:style w:type="character" w:customStyle="1" w:styleId="CommentSubjectChar">
    <w:name w:val="Comment Subject Char"/>
    <w:basedOn w:val="CommentTextChar"/>
    <w:link w:val="CommentSubject"/>
    <w:uiPriority w:val="99"/>
    <w:semiHidden/>
    <w:rsid w:val="003C4FC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798">
      <w:bodyDiv w:val="1"/>
      <w:marLeft w:val="0"/>
      <w:marRight w:val="0"/>
      <w:marTop w:val="0"/>
      <w:marBottom w:val="0"/>
      <w:divBdr>
        <w:top w:val="none" w:sz="0" w:space="0" w:color="auto"/>
        <w:left w:val="none" w:sz="0" w:space="0" w:color="auto"/>
        <w:bottom w:val="none" w:sz="0" w:space="0" w:color="auto"/>
        <w:right w:val="none" w:sz="0" w:space="0" w:color="auto"/>
      </w:divBdr>
    </w:div>
    <w:div w:id="563953821">
      <w:bodyDiv w:val="1"/>
      <w:marLeft w:val="0"/>
      <w:marRight w:val="0"/>
      <w:marTop w:val="0"/>
      <w:marBottom w:val="0"/>
      <w:divBdr>
        <w:top w:val="none" w:sz="0" w:space="0" w:color="auto"/>
        <w:left w:val="none" w:sz="0" w:space="0" w:color="auto"/>
        <w:bottom w:val="none" w:sz="0" w:space="0" w:color="auto"/>
        <w:right w:val="none" w:sz="0" w:space="0" w:color="auto"/>
      </w:divBdr>
    </w:div>
    <w:div w:id="773671138">
      <w:bodyDiv w:val="1"/>
      <w:marLeft w:val="0"/>
      <w:marRight w:val="0"/>
      <w:marTop w:val="0"/>
      <w:marBottom w:val="0"/>
      <w:divBdr>
        <w:top w:val="none" w:sz="0" w:space="0" w:color="auto"/>
        <w:left w:val="none" w:sz="0" w:space="0" w:color="auto"/>
        <w:bottom w:val="none" w:sz="0" w:space="0" w:color="auto"/>
        <w:right w:val="none" w:sz="0" w:space="0" w:color="auto"/>
      </w:divBdr>
    </w:div>
    <w:div w:id="983047723">
      <w:bodyDiv w:val="1"/>
      <w:marLeft w:val="0"/>
      <w:marRight w:val="0"/>
      <w:marTop w:val="0"/>
      <w:marBottom w:val="0"/>
      <w:divBdr>
        <w:top w:val="none" w:sz="0" w:space="0" w:color="auto"/>
        <w:left w:val="none" w:sz="0" w:space="0" w:color="auto"/>
        <w:bottom w:val="none" w:sz="0" w:space="0" w:color="auto"/>
        <w:right w:val="none" w:sz="0" w:space="0" w:color="auto"/>
      </w:divBdr>
    </w:div>
    <w:div w:id="1421635093">
      <w:bodyDiv w:val="1"/>
      <w:marLeft w:val="0"/>
      <w:marRight w:val="0"/>
      <w:marTop w:val="0"/>
      <w:marBottom w:val="0"/>
      <w:divBdr>
        <w:top w:val="none" w:sz="0" w:space="0" w:color="auto"/>
        <w:left w:val="none" w:sz="0" w:space="0" w:color="auto"/>
        <w:bottom w:val="none" w:sz="0" w:space="0" w:color="auto"/>
        <w:right w:val="none" w:sz="0" w:space="0" w:color="auto"/>
      </w:divBdr>
    </w:div>
    <w:div w:id="1457597743">
      <w:bodyDiv w:val="1"/>
      <w:marLeft w:val="0"/>
      <w:marRight w:val="0"/>
      <w:marTop w:val="0"/>
      <w:marBottom w:val="0"/>
      <w:divBdr>
        <w:top w:val="none" w:sz="0" w:space="0" w:color="auto"/>
        <w:left w:val="none" w:sz="0" w:space="0" w:color="auto"/>
        <w:bottom w:val="none" w:sz="0" w:space="0" w:color="auto"/>
        <w:right w:val="none" w:sz="0" w:space="0" w:color="auto"/>
      </w:divBdr>
    </w:div>
    <w:div w:id="1819835369">
      <w:bodyDiv w:val="1"/>
      <w:marLeft w:val="0"/>
      <w:marRight w:val="0"/>
      <w:marTop w:val="0"/>
      <w:marBottom w:val="0"/>
      <w:divBdr>
        <w:top w:val="none" w:sz="0" w:space="0" w:color="auto"/>
        <w:left w:val="none" w:sz="0" w:space="0" w:color="auto"/>
        <w:bottom w:val="none" w:sz="0" w:space="0" w:color="auto"/>
        <w:right w:val="none" w:sz="0" w:space="0" w:color="auto"/>
      </w:divBdr>
    </w:div>
    <w:div w:id="20455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Yusuf Yuksek</dc:creator>
  <cp:keywords/>
  <dc:description/>
  <cp:lastModifiedBy>Microsoft Office User</cp:lastModifiedBy>
  <cp:revision>2</cp:revision>
  <dcterms:created xsi:type="dcterms:W3CDTF">2024-05-14T14:16:00Z</dcterms:created>
  <dcterms:modified xsi:type="dcterms:W3CDTF">2024-05-14T14:16:00Z</dcterms:modified>
</cp:coreProperties>
</file>